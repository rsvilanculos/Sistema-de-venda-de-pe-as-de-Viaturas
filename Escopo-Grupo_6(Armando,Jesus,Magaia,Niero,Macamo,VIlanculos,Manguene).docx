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13A3D" w:rsidRDefault="00013A3D">
      <w:pPr>
        <w:pStyle w:val="titulo"/>
        <w:spacing w:before="120"/>
      </w:pPr>
    </w:p>
    <w:p w:rsidR="00013A3D" w:rsidRDefault="00013A3D">
      <w:pPr>
        <w:pStyle w:val="titulo"/>
        <w:spacing w:before="120"/>
      </w:pPr>
    </w:p>
    <w:p w:rsidR="00013A3D" w:rsidRDefault="00013A3D">
      <w:pPr>
        <w:pStyle w:val="versao"/>
      </w:pPr>
    </w:p>
    <w:p w:rsidR="00013A3D" w:rsidRDefault="00013A3D"/>
    <w:p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r w:rsidR="00ED61E8">
        <w:rPr>
          <w:i/>
          <w:color w:val="0000FF"/>
        </w:rPr>
        <w:t>&lt;</w:t>
      </w:r>
      <w:r w:rsidR="00F20AF4">
        <w:rPr>
          <w:i/>
          <w:color w:val="0000FF"/>
        </w:rPr>
        <w:t xml:space="preserve">Sistema </w:t>
      </w:r>
      <w:r w:rsidR="00C77AD5">
        <w:rPr>
          <w:i/>
          <w:color w:val="0000FF"/>
        </w:rPr>
        <w:t>de Venda de Peças de Automóveis</w:t>
      </w:r>
      <w:r w:rsidR="00ED61E8">
        <w:rPr>
          <w:i/>
          <w:color w:val="0000FF"/>
        </w:rPr>
        <w:t>&gt;</w:t>
      </w:r>
    </w:p>
    <w:p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</w:t>
      </w:r>
      <w:r w:rsidR="00ED61E8">
        <w:rPr>
          <w:i/>
          <w:color w:val="0000FF"/>
        </w:rPr>
        <w:t>&lt;</w:t>
      </w:r>
      <w:r w:rsidR="00DA55E4">
        <w:rPr>
          <w:i/>
          <w:color w:val="0000FF"/>
        </w:rPr>
        <w:t>1.0</w:t>
      </w:r>
      <w:r w:rsidR="00ED61E8">
        <w:rPr>
          <w:i/>
          <w:color w:val="0000FF"/>
        </w:rPr>
        <w:t>&gt;</w:t>
      </w:r>
    </w:p>
    <w:p w:rsidR="00013A3D" w:rsidRDefault="00013A3D"/>
    <w:p w:rsidR="00013A3D" w:rsidRDefault="00013A3D">
      <w:pPr>
        <w:sectPr w:rsidR="00013A3D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1134"/>
        <w:gridCol w:w="4536"/>
        <w:gridCol w:w="1675"/>
      </w:tblGrid>
      <w:tr w:rsidR="00013A3D" w:rsidTr="00424C1A">
        <w:tc>
          <w:tcPr>
            <w:tcW w:w="1444" w:type="dxa"/>
            <w:shd w:val="pct12" w:color="000000" w:fill="FFFFFF"/>
          </w:tcPr>
          <w:p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1134" w:type="dxa"/>
            <w:shd w:val="pct12" w:color="000000" w:fill="FFFFFF"/>
          </w:tcPr>
          <w:p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675" w:type="dxa"/>
            <w:shd w:val="pct12" w:color="000000" w:fill="FFFFFF"/>
          </w:tcPr>
          <w:p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 w:rsidTr="00424C1A">
        <w:tc>
          <w:tcPr>
            <w:tcW w:w="1444" w:type="dxa"/>
          </w:tcPr>
          <w:p w:rsidR="00013A3D" w:rsidRDefault="00424C1A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27/Agost/2019</w:t>
            </w:r>
          </w:p>
        </w:tc>
        <w:tc>
          <w:tcPr>
            <w:tcW w:w="1134" w:type="dxa"/>
          </w:tcPr>
          <w:p w:rsidR="00013A3D" w:rsidRDefault="003372A3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536" w:type="dxa"/>
          </w:tcPr>
          <w:p w:rsidR="00013A3D" w:rsidRDefault="003372A3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Criação do documento</w:t>
            </w:r>
            <w:r w:rsidR="00720D47">
              <w:rPr>
                <w:rFonts w:ascii="Times" w:hAnsi="Times"/>
                <w:color w:val="0000FF"/>
                <w:lang w:val="pt-BR"/>
              </w:rPr>
              <w:t xml:space="preserve"> de Requisitos </w:t>
            </w:r>
          </w:p>
        </w:tc>
        <w:tc>
          <w:tcPr>
            <w:tcW w:w="1675" w:type="dxa"/>
          </w:tcPr>
          <w:p w:rsidR="00013A3D" w:rsidRDefault="00720D47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Grupo</w:t>
            </w:r>
            <w:r w:rsidR="00424C1A">
              <w:rPr>
                <w:rFonts w:ascii="Times" w:hAnsi="Times"/>
                <w:color w:val="0000FF"/>
                <w:lang w:val="pt-BR"/>
              </w:rPr>
              <w:t xml:space="preserve"> 6</w:t>
            </w:r>
          </w:p>
        </w:tc>
      </w:tr>
      <w:tr w:rsidR="00013A3D" w:rsidTr="00424C1A">
        <w:tc>
          <w:tcPr>
            <w:tcW w:w="1444" w:type="dxa"/>
          </w:tcPr>
          <w:p w:rsidR="00013A3D" w:rsidRDefault="00013A3D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1134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67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:rsidTr="00424C1A">
        <w:tc>
          <w:tcPr>
            <w:tcW w:w="1444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67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:rsidTr="00424C1A">
        <w:tc>
          <w:tcPr>
            <w:tcW w:w="1444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67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:rsidTr="00424C1A">
        <w:tc>
          <w:tcPr>
            <w:tcW w:w="1444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67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:rsidTr="00424C1A">
        <w:tc>
          <w:tcPr>
            <w:tcW w:w="1444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67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:rsidTr="00424C1A">
        <w:tc>
          <w:tcPr>
            <w:tcW w:w="1444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67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</w:tbl>
    <w:p w:rsidR="00013A3D" w:rsidRDefault="00013A3D">
      <w:bookmarkStart w:id="1" w:name="_GoBack"/>
      <w:bookmarkEnd w:id="1"/>
    </w:p>
    <w:p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013A3D" w:rsidRDefault="00013A3D">
      <w:pPr>
        <w:pStyle w:val="conteudo"/>
        <w:outlineLvl w:val="0"/>
      </w:pPr>
      <w:r>
        <w:lastRenderedPageBreak/>
        <w:t>Conteúdo</w:t>
      </w:r>
    </w:p>
    <w:p w:rsidR="00F20AF4" w:rsidRDefault="00A2509D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r>
        <w:fldChar w:fldCharType="begin"/>
      </w:r>
      <w:r w:rsidR="00013A3D">
        <w:instrText xml:space="preserve"> TOC \o "1-3" \h \z </w:instrText>
      </w:r>
      <w:r>
        <w:fldChar w:fldCharType="separate"/>
      </w:r>
      <w:hyperlink w:anchor="_Toc18502882" w:history="1">
        <w:r w:rsidR="00F20AF4" w:rsidRPr="005A6EEB">
          <w:rPr>
            <w:rStyle w:val="Hyperlink"/>
          </w:rPr>
          <w:t>2.</w:t>
        </w:r>
        <w:r w:rsidR="00F20AF4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F20AF4" w:rsidRPr="005A6EEB">
          <w:rPr>
            <w:rStyle w:val="Hyperlink"/>
          </w:rPr>
          <w:t>Descrição do projeto</w:t>
        </w:r>
        <w:r w:rsidR="00F20AF4">
          <w:rPr>
            <w:webHidden/>
          </w:rPr>
          <w:tab/>
        </w:r>
        <w:r w:rsidR="00F20AF4">
          <w:rPr>
            <w:webHidden/>
          </w:rPr>
          <w:fldChar w:fldCharType="begin"/>
        </w:r>
        <w:r w:rsidR="00F20AF4">
          <w:rPr>
            <w:webHidden/>
          </w:rPr>
          <w:instrText xml:space="preserve"> PAGEREF _Toc18502882 \h </w:instrText>
        </w:r>
        <w:r w:rsidR="00F20AF4">
          <w:rPr>
            <w:webHidden/>
          </w:rPr>
        </w:r>
        <w:r w:rsidR="00F20AF4">
          <w:rPr>
            <w:webHidden/>
          </w:rPr>
          <w:fldChar w:fldCharType="separate"/>
        </w:r>
        <w:r w:rsidR="00F20AF4">
          <w:rPr>
            <w:webHidden/>
          </w:rPr>
          <w:t>4</w:t>
        </w:r>
        <w:r w:rsidR="00F20AF4">
          <w:rPr>
            <w:webHidden/>
          </w:rPr>
          <w:fldChar w:fldCharType="end"/>
        </w:r>
      </w:hyperlink>
    </w:p>
    <w:p w:rsidR="00F20AF4" w:rsidRDefault="00F20AF4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18502883" w:history="1">
        <w:r w:rsidRPr="005A6EEB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</w:rPr>
          <w:t>Descrição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_Toc18502883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0AF4" w:rsidRDefault="00F20AF4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18502884" w:history="1">
        <w:r w:rsidRPr="005A6EEB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</w:rPr>
          <w:t>Entregas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_Toc18502884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0AF4" w:rsidRDefault="00F20A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8502885" w:history="1">
        <w:r w:rsidRPr="005A6EEB">
          <w:rPr>
            <w:rStyle w:val="Hyperlink"/>
            <w:rFonts w:ascii="Times New Roman" w:hAnsi="Times New Roman"/>
            <w:noProof/>
            <w:lang w:val="pt-PT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noProof/>
            <w:lang w:val="pt-PT"/>
          </w:rPr>
          <w:t xml:space="preserve">Entrega 1- </w:t>
        </w:r>
        <w:r w:rsidRPr="005A6EEB">
          <w:rPr>
            <w:rStyle w:val="Hyperlink"/>
            <w:i/>
            <w:noProof/>
            <w:lang w:val="pt-PT"/>
          </w:rPr>
          <w:t>Documento de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8502886" w:history="1">
        <w:r w:rsidRPr="005A6EEB">
          <w:rPr>
            <w:rStyle w:val="Hyperlink"/>
            <w:rFonts w:ascii="Times New Roman" w:hAnsi="Times New Roman"/>
            <w:noProof/>
            <w:lang w:val="pt-PT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noProof/>
            <w:lang w:val="pt-PT"/>
          </w:rPr>
          <w:t xml:space="preserve">Entrega 2- </w:t>
        </w:r>
        <w:r w:rsidRPr="005A6EEB">
          <w:rPr>
            <w:rStyle w:val="Hyperlink"/>
            <w:i/>
            <w:noProof/>
            <w:lang w:val="pt-PT"/>
          </w:rPr>
          <w:t>Plano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8502887" w:history="1">
        <w:r w:rsidRPr="005A6EEB">
          <w:rPr>
            <w:rStyle w:val="Hyperlink"/>
            <w:rFonts w:ascii="Times New Roman" w:hAnsi="Times New Roman"/>
            <w:noProof/>
            <w:lang w:val="pt-PT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noProof/>
            <w:lang w:val="pt-PT"/>
          </w:rPr>
          <w:t xml:space="preserve">Entrega 3- - </w:t>
        </w:r>
        <w:r w:rsidRPr="005A6EEB">
          <w:rPr>
            <w:rStyle w:val="Hyperlink"/>
            <w:i/>
            <w:noProof/>
            <w:lang w:val="pt-PT"/>
          </w:rPr>
          <w:t>Proposta Técnica e Financeira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8502888" w:history="1"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 xml:space="preserve">Entrega 4 – </w:t>
        </w:r>
        <w:r w:rsidRPr="005A6EEB">
          <w:rPr>
            <w:rStyle w:val="Hyperlink"/>
            <w:i/>
            <w:noProof/>
            <w:lang w:val="pt-PT"/>
          </w:rPr>
          <w:t>documento de gestão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8502889" w:history="1">
        <w:r w:rsidRPr="005A6EEB">
          <w:rPr>
            <w:rStyle w:val="Hyperlink"/>
            <w:rFonts w:ascii="Times New Roman" w:hAnsi="Times New Roman"/>
            <w:noProof/>
            <w:lang w:val="pt-PT"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 xml:space="preserve">Entrega 5 – </w:t>
        </w:r>
        <w:r w:rsidRPr="005A6EEB">
          <w:rPr>
            <w:rStyle w:val="Hyperlink"/>
            <w:i/>
            <w:noProof/>
            <w:lang w:val="pt-PT"/>
          </w:rPr>
          <w:t>documento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8502890" w:history="1">
        <w:r w:rsidRPr="005A6EEB">
          <w:rPr>
            <w:rStyle w:val="Hyperlink"/>
            <w:rFonts w:ascii="Times New Roman" w:hAnsi="Times New Roman"/>
            <w:noProof/>
            <w:lang w:val="pt-PT"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>Relatórios de Progresso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 w:eastAsia="en-US"/>
        </w:rPr>
      </w:pPr>
      <w:hyperlink w:anchor="_Toc18502891" w:history="1">
        <w:r w:rsidRPr="005A6EEB">
          <w:rPr>
            <w:rStyle w:val="Hyperlink"/>
            <w:rFonts w:ascii="Times New Roman" w:hAnsi="Times New Roman"/>
            <w:noProof/>
            <w:lang w:val="pt-PT"/>
          </w:rPr>
          <w:t>4.6.1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 xml:space="preserve">Entrega 5 – </w:t>
        </w:r>
        <w:r w:rsidRPr="005A6EEB">
          <w:rPr>
            <w:rStyle w:val="Hyperlink"/>
            <w:noProof/>
            <w:lang w:val="pt-PT"/>
          </w:rPr>
          <w:t>Relatório de progresso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 w:eastAsia="en-US"/>
        </w:rPr>
      </w:pPr>
      <w:hyperlink w:anchor="_Toc18502892" w:history="1"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>4.6.2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 xml:space="preserve">Entrega 6 - </w:t>
        </w:r>
        <w:r w:rsidRPr="005A6EEB">
          <w:rPr>
            <w:rStyle w:val="Hyperlink"/>
            <w:noProof/>
            <w:lang w:val="pt-PT"/>
          </w:rPr>
          <w:t>Relatório de progresso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Pr="00F20AF4" w:rsidRDefault="00F20AF4">
      <w:pPr>
        <w:pStyle w:val="Sumrio3"/>
        <w:tabs>
          <w:tab w:val="left" w:pos="1200"/>
          <w:tab w:val="right" w:leader="dot" w:pos="9060"/>
        </w:tabs>
        <w:rPr>
          <w:rStyle w:val="Hyperlink"/>
          <w:rFonts w:ascii="Times New Roman" w:hAnsi="Times New Roman"/>
          <w:bCs/>
          <w:lang w:val="pt-PT"/>
        </w:rPr>
      </w:pPr>
      <w:hyperlink w:anchor="_Toc18502893" w:history="1"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>4.6.3</w:t>
        </w:r>
        <w:r w:rsidRPr="00F20AF4">
          <w:rPr>
            <w:rStyle w:val="Hyperlink"/>
            <w:rFonts w:ascii="Times New Roman" w:hAnsi="Times New Roman"/>
            <w:bCs/>
            <w:lang w:val="pt-PT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 xml:space="preserve">Entrega 7 – </w:t>
        </w:r>
        <w:r w:rsidRPr="00F20AF4">
          <w:rPr>
            <w:rStyle w:val="Hyperlink"/>
            <w:rFonts w:ascii="Times New Roman" w:hAnsi="Times New Roman"/>
            <w:bCs/>
            <w:noProof/>
            <w:lang w:val="pt-PT"/>
          </w:rPr>
          <w:t>Relatório de progresso 3</w:t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tab/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fldChar w:fldCharType="begin"/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instrText xml:space="preserve"> PAGEREF _Toc18502893 \h </w:instrText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fldChar w:fldCharType="separate"/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t>4</w:t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fldChar w:fldCharType="end"/>
        </w:r>
      </w:hyperlink>
    </w:p>
    <w:p w:rsidR="00F20AF4" w:rsidRPr="00F20AF4" w:rsidRDefault="00F20AF4">
      <w:pPr>
        <w:pStyle w:val="Sumrio3"/>
        <w:tabs>
          <w:tab w:val="left" w:pos="1440"/>
          <w:tab w:val="right" w:leader="dot" w:pos="9060"/>
        </w:tabs>
        <w:rPr>
          <w:rStyle w:val="Hyperlink"/>
          <w:rFonts w:ascii="Times New Roman" w:hAnsi="Times New Roman"/>
          <w:bCs/>
          <w:lang w:val="pt-PT"/>
        </w:rPr>
      </w:pPr>
      <w:hyperlink w:anchor="_Toc18502894" w:history="1">
        <w:r w:rsidRPr="00F20AF4">
          <w:rPr>
            <w:rStyle w:val="Hyperlink"/>
            <w:rFonts w:ascii="Times New Roman" w:hAnsi="Times New Roman"/>
            <w:bCs/>
            <w:noProof/>
            <w:lang w:val="pt-PT"/>
          </w:rPr>
          <w:t>4.6.4</w:t>
        </w:r>
        <w:r w:rsidRPr="00F20AF4">
          <w:rPr>
            <w:rStyle w:val="Hyperlink"/>
            <w:rFonts w:ascii="Times New Roman" w:hAnsi="Times New Roman"/>
            <w:bCs/>
            <w:lang w:val="pt-PT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 xml:space="preserve">Entrega 8 – </w:t>
        </w:r>
        <w:r w:rsidRPr="00F20AF4">
          <w:rPr>
            <w:rStyle w:val="Hyperlink"/>
            <w:rFonts w:ascii="Times New Roman" w:hAnsi="Times New Roman"/>
            <w:bCs/>
            <w:noProof/>
            <w:lang w:val="pt-PT"/>
          </w:rPr>
          <w:t>Relatório de progresso 4</w:t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tab/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fldChar w:fldCharType="begin"/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instrText xml:space="preserve"> PAGEREF _Toc18502894 \h </w:instrText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fldChar w:fldCharType="separate"/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t>4</w:t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fldChar w:fldCharType="end"/>
        </w:r>
      </w:hyperlink>
    </w:p>
    <w:p w:rsidR="00F20AF4" w:rsidRPr="00F20AF4" w:rsidRDefault="00F20AF4">
      <w:pPr>
        <w:pStyle w:val="Sumrio3"/>
        <w:tabs>
          <w:tab w:val="left" w:pos="1440"/>
          <w:tab w:val="right" w:leader="dot" w:pos="9060"/>
        </w:tabs>
        <w:rPr>
          <w:rStyle w:val="Hyperlink"/>
          <w:rFonts w:ascii="Times New Roman" w:hAnsi="Times New Roman"/>
          <w:bCs/>
          <w:lang w:val="pt-PT"/>
        </w:rPr>
      </w:pPr>
      <w:hyperlink w:anchor="_Toc18502895" w:history="1">
        <w:r w:rsidRPr="00F20AF4">
          <w:rPr>
            <w:rStyle w:val="Hyperlink"/>
            <w:rFonts w:ascii="Times New Roman" w:hAnsi="Times New Roman"/>
            <w:bCs/>
            <w:noProof/>
            <w:lang w:val="pt-PT"/>
          </w:rPr>
          <w:t>4.6.5</w:t>
        </w:r>
        <w:r w:rsidRPr="00F20AF4">
          <w:rPr>
            <w:rStyle w:val="Hyperlink"/>
            <w:rFonts w:ascii="Times New Roman" w:hAnsi="Times New Roman"/>
            <w:bCs/>
            <w:lang w:val="pt-PT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 xml:space="preserve">Entrega 9 – </w:t>
        </w:r>
        <w:r w:rsidRPr="00F20AF4">
          <w:rPr>
            <w:rStyle w:val="Hyperlink"/>
            <w:rFonts w:ascii="Times New Roman" w:hAnsi="Times New Roman"/>
            <w:bCs/>
            <w:noProof/>
            <w:lang w:val="pt-PT"/>
          </w:rPr>
          <w:t>Relatório de progresso 5</w:t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tab/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fldChar w:fldCharType="begin"/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instrText xml:space="preserve"> PAGEREF _Toc18502895 \h </w:instrText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fldChar w:fldCharType="separate"/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t>4</w:t>
        </w:r>
        <w:r w:rsidRPr="00F20AF4">
          <w:rPr>
            <w:rStyle w:val="Hyperlink"/>
            <w:rFonts w:ascii="Times New Roman" w:hAnsi="Times New Roman"/>
            <w:bCs/>
            <w:webHidden/>
            <w:lang w:val="pt-PT"/>
          </w:rPr>
          <w:fldChar w:fldCharType="end"/>
        </w:r>
      </w:hyperlink>
    </w:p>
    <w:p w:rsidR="00F20AF4" w:rsidRDefault="00F20AF4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 w:eastAsia="en-US"/>
        </w:rPr>
      </w:pPr>
      <w:hyperlink w:anchor="_Toc18502896" w:history="1">
        <w:r w:rsidRPr="005A6EEB">
          <w:rPr>
            <w:rStyle w:val="Hyperlink"/>
            <w:rFonts w:ascii="Times New Roman" w:hAnsi="Times New Roman"/>
            <w:noProof/>
            <w:lang w:val="pt-PT"/>
          </w:rPr>
          <w:t>4.6.6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 xml:space="preserve">Entrega 10 – </w:t>
        </w:r>
        <w:r w:rsidRPr="005A6EEB">
          <w:rPr>
            <w:rStyle w:val="Hyperlink"/>
            <w:noProof/>
            <w:lang w:val="pt-PT"/>
          </w:rPr>
          <w:t>Relatório de progresso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8502897" w:history="1">
        <w:r w:rsidRPr="005A6EEB">
          <w:rPr>
            <w:rStyle w:val="Hyperlink"/>
            <w:i/>
            <w:noProof/>
            <w:lang w:val="pt-PT"/>
          </w:rPr>
          <w:t>4.7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 xml:space="preserve">Entrega 11 – </w:t>
        </w:r>
        <w:r w:rsidRPr="005A6EEB">
          <w:rPr>
            <w:rStyle w:val="Hyperlink"/>
            <w:i/>
            <w:noProof/>
            <w:lang w:val="pt-PT"/>
          </w:rPr>
          <w:t>Relatório Final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8502898" w:history="1"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>4.8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rFonts w:ascii="Times New Roman" w:hAnsi="Times New Roman"/>
            <w:bCs/>
            <w:noProof/>
            <w:lang w:val="pt-PT"/>
          </w:rPr>
          <w:t xml:space="preserve">Entrega 12 – </w:t>
        </w:r>
        <w:r w:rsidRPr="005A6EEB">
          <w:rPr>
            <w:rStyle w:val="Hyperlink"/>
            <w:i/>
            <w:noProof/>
            <w:lang w:val="pt-PT"/>
          </w:rPr>
          <w:t>Termo de Encerramento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18502899" w:history="1">
        <w:r w:rsidRPr="005A6EEB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</w:rPr>
          <w:t>Plano de Aceitação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_Toc18502899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20AF4" w:rsidRDefault="00F20AF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8502900" w:history="1">
        <w:r w:rsidRPr="005A6EE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8502901" w:history="1">
        <w:r w:rsidRPr="005A6EE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  <w:noProof/>
          </w:rPr>
          <w:t>Registro do Status da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0AF4" w:rsidRDefault="00F20AF4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18502902" w:history="1">
        <w:r w:rsidRPr="005A6EEB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</w:rPr>
          <w:t>Exclusões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_Toc18502902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20AF4" w:rsidRDefault="00F20AF4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18502903" w:history="1">
        <w:r w:rsidRPr="005A6EEB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</w:rPr>
          <w:t>Restrições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_Toc18502903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20AF4" w:rsidRDefault="00F20AF4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18502904" w:history="1">
        <w:r w:rsidRPr="005A6EEB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5A6EEB">
          <w:rPr>
            <w:rStyle w:val="Hyperlink"/>
          </w:rPr>
          <w:t>Premissas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_Toc18502904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13A3D" w:rsidRDefault="00A2509D" w:rsidP="00A647EE">
      <w:pPr>
        <w:pStyle w:val="Sumrio1"/>
      </w:pPr>
      <w:r>
        <w:fldChar w:fldCharType="end"/>
      </w:r>
    </w:p>
    <w:p w:rsidR="00013A3D" w:rsidRDefault="00013A3D">
      <w:pPr>
        <w:sectPr w:rsidR="00013A3D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B95893" w:rsidRDefault="00B95893" w:rsidP="00B95893">
      <w:pPr>
        <w:pStyle w:val="Ttulo1"/>
      </w:pPr>
      <w:bookmarkStart w:id="2" w:name="_Toc18502882"/>
      <w:r>
        <w:lastRenderedPageBreak/>
        <w:t>Descrição do projeto</w:t>
      </w:r>
      <w:bookmarkEnd w:id="2"/>
    </w:p>
    <w:p w:rsidR="00B95893" w:rsidRPr="0040378B" w:rsidRDefault="003C55E1" w:rsidP="00B95893">
      <w:pPr>
        <w:autoSpaceDE w:val="0"/>
        <w:autoSpaceDN w:val="0"/>
        <w:adjustRightInd w:val="0"/>
        <w:spacing w:before="0" w:after="0"/>
        <w:rPr>
          <w:i/>
          <w:color w:val="0000FF"/>
        </w:rPr>
      </w:pPr>
      <w:r w:rsidRPr="0040378B">
        <w:rPr>
          <w:i/>
          <w:color w:val="0000FF"/>
        </w:rPr>
        <w:t xml:space="preserve">Sistema de venda de </w:t>
      </w:r>
      <w:r w:rsidR="00065D40" w:rsidRPr="0040378B">
        <w:rPr>
          <w:i/>
          <w:color w:val="0000FF"/>
        </w:rPr>
        <w:t>peças</w:t>
      </w:r>
      <w:r w:rsidRPr="0040378B">
        <w:rPr>
          <w:i/>
          <w:color w:val="0000FF"/>
        </w:rPr>
        <w:t xml:space="preserve"> de automóveis, multi</w:t>
      </w:r>
      <w:r w:rsidR="00861BC0" w:rsidRPr="0040378B">
        <w:rPr>
          <w:i/>
          <w:color w:val="0000FF"/>
        </w:rPr>
        <w:t>-</w:t>
      </w:r>
      <w:r w:rsidRPr="0040378B">
        <w:rPr>
          <w:i/>
          <w:color w:val="0000FF"/>
        </w:rPr>
        <w:t>plataforma,</w:t>
      </w:r>
      <w:r w:rsidR="00C52CCE" w:rsidRPr="0040378B">
        <w:rPr>
          <w:i/>
          <w:color w:val="0000FF"/>
        </w:rPr>
        <w:t xml:space="preserve"> </w:t>
      </w:r>
      <w:r w:rsidR="00861BC0" w:rsidRPr="0040378B">
        <w:rPr>
          <w:i/>
          <w:color w:val="0000FF"/>
        </w:rPr>
        <w:t>garante a</w:t>
      </w:r>
      <w:r w:rsidR="00C52CCE" w:rsidRPr="0040378B">
        <w:rPr>
          <w:i/>
          <w:color w:val="0000FF"/>
        </w:rPr>
        <w:t xml:space="preserve"> compra</w:t>
      </w:r>
      <w:r w:rsidR="00861BC0" w:rsidRPr="0040378B">
        <w:rPr>
          <w:i/>
          <w:color w:val="0000FF"/>
        </w:rPr>
        <w:t xml:space="preserve"> e venda de diferentes tipos peç</w:t>
      </w:r>
      <w:r w:rsidR="00C52CCE" w:rsidRPr="0040378B">
        <w:rPr>
          <w:i/>
          <w:color w:val="0000FF"/>
        </w:rPr>
        <w:t xml:space="preserve">as </w:t>
      </w:r>
      <w:r w:rsidR="00861BC0" w:rsidRPr="0040378B">
        <w:rPr>
          <w:i/>
          <w:color w:val="0000FF"/>
        </w:rPr>
        <w:t xml:space="preserve">de diversos automóveis disponíveis na praça. </w:t>
      </w:r>
      <w:r w:rsidR="00E75FC2" w:rsidRPr="0040378B">
        <w:rPr>
          <w:i/>
          <w:color w:val="0000FF"/>
        </w:rPr>
        <w:t>Ofere</w:t>
      </w:r>
      <w:r w:rsidR="00DA1091" w:rsidRPr="0040378B">
        <w:rPr>
          <w:i/>
          <w:color w:val="0000FF"/>
        </w:rPr>
        <w:t>ce</w:t>
      </w:r>
      <w:r w:rsidR="00E75FC2" w:rsidRPr="0040378B">
        <w:rPr>
          <w:i/>
          <w:color w:val="0000FF"/>
        </w:rPr>
        <w:t xml:space="preserve">ndo serviços de encomenda de mais produtos </w:t>
      </w:r>
      <w:r w:rsidR="00DA1091" w:rsidRPr="0040378B">
        <w:rPr>
          <w:i/>
          <w:color w:val="0000FF"/>
        </w:rPr>
        <w:t xml:space="preserve">assim como de entrega ao domicilio </w:t>
      </w:r>
    </w:p>
    <w:p w:rsidR="00B95893" w:rsidRDefault="00B95893" w:rsidP="00B95893">
      <w:pPr>
        <w:pStyle w:val="Ttulo1"/>
      </w:pPr>
      <w:bookmarkStart w:id="3" w:name="_Toc18502883"/>
      <w:r>
        <w:t>Descrição do produto</w:t>
      </w:r>
      <w:bookmarkEnd w:id="3"/>
    </w:p>
    <w:p w:rsidR="00514765" w:rsidRDefault="00B57B56" w:rsidP="00B95893">
      <w:pPr>
        <w:autoSpaceDE w:val="0"/>
        <w:autoSpaceDN w:val="0"/>
        <w:adjustRightInd w:val="0"/>
        <w:spacing w:before="0" w:after="0"/>
        <w:rPr>
          <w:i/>
          <w:color w:val="0000FF"/>
        </w:rPr>
      </w:pPr>
      <w:r>
        <w:rPr>
          <w:i/>
          <w:color w:val="0000FF"/>
        </w:rPr>
        <w:t xml:space="preserve">Sistema multi-plataforma </w:t>
      </w:r>
      <w:r w:rsidR="00FA388F">
        <w:rPr>
          <w:i/>
          <w:color w:val="0000FF"/>
        </w:rPr>
        <w:t xml:space="preserve">homologado </w:t>
      </w:r>
      <w:r w:rsidR="000E741F">
        <w:rPr>
          <w:i/>
          <w:color w:val="0000FF"/>
        </w:rPr>
        <w:t>pela empresa R-Shop</w:t>
      </w:r>
      <w:r w:rsidR="00FA388F">
        <w:rPr>
          <w:i/>
          <w:color w:val="0000FF"/>
        </w:rPr>
        <w:t xml:space="preserve"> distribuidor</w:t>
      </w:r>
      <w:r w:rsidR="000E741F">
        <w:rPr>
          <w:i/>
          <w:color w:val="0000FF"/>
        </w:rPr>
        <w:t xml:space="preserve">a </w:t>
      </w:r>
      <w:r w:rsidR="00FA388F">
        <w:rPr>
          <w:i/>
          <w:color w:val="0000FF"/>
        </w:rPr>
        <w:t xml:space="preserve">de </w:t>
      </w:r>
      <w:r w:rsidR="000E741F">
        <w:rPr>
          <w:i/>
          <w:color w:val="0000FF"/>
        </w:rPr>
        <w:t xml:space="preserve">acessórios </w:t>
      </w:r>
      <w:r w:rsidR="00440733">
        <w:rPr>
          <w:i/>
          <w:color w:val="0000FF"/>
        </w:rPr>
        <w:t xml:space="preserve">de automóveis, totalmente web. </w:t>
      </w:r>
      <w:r w:rsidR="000E2F98">
        <w:rPr>
          <w:i/>
          <w:color w:val="0000FF"/>
        </w:rPr>
        <w:t>O sistema será adm</w:t>
      </w:r>
      <w:r w:rsidR="006943C6">
        <w:rPr>
          <w:i/>
          <w:color w:val="0000FF"/>
        </w:rPr>
        <w:t>inistrado por membros qualificados da mesma.</w:t>
      </w:r>
    </w:p>
    <w:p w:rsidR="005A3A00" w:rsidRPr="00A77AEC" w:rsidRDefault="005A3A00" w:rsidP="00A77AEC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i/>
          <w:color w:val="0000FF"/>
          <w:lang w:val="pt-PT"/>
        </w:rPr>
      </w:pPr>
      <w:r w:rsidRPr="00A77AEC">
        <w:rPr>
          <w:i/>
          <w:color w:val="0000FF"/>
          <w:lang w:val="pt-PT"/>
        </w:rPr>
        <w:t>Prover actualidades dos diferentes acessórios, para diferentes automóveis;</w:t>
      </w:r>
    </w:p>
    <w:p w:rsidR="005A3A00" w:rsidRPr="00A77AEC" w:rsidRDefault="005A3A00" w:rsidP="00A77AEC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i/>
          <w:color w:val="0000FF"/>
          <w:lang w:val="pt-PT"/>
        </w:rPr>
      </w:pPr>
      <w:r w:rsidRPr="00A77AEC">
        <w:rPr>
          <w:i/>
          <w:color w:val="0000FF"/>
          <w:lang w:val="pt-PT"/>
        </w:rPr>
        <w:t>Disponibilizar informações sobre tecidos, material, durabilidades, ano de fabricação, para que o usuário tenha confiança dos nossos serviços.</w:t>
      </w:r>
    </w:p>
    <w:p w:rsidR="005A3A00" w:rsidRPr="00A77AEC" w:rsidRDefault="005A3A00" w:rsidP="00A77AEC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i/>
          <w:color w:val="0000FF"/>
          <w:lang w:val="pt-PT"/>
        </w:rPr>
      </w:pPr>
      <w:r w:rsidRPr="00A77AEC">
        <w:rPr>
          <w:i/>
          <w:color w:val="0000FF"/>
          <w:lang w:val="pt-PT"/>
        </w:rPr>
        <w:t xml:space="preserve">Informar sobre o calendário ou mapeamento de distribuições dos produtos, e quantidades. </w:t>
      </w:r>
    </w:p>
    <w:p w:rsidR="005A3A00" w:rsidRPr="00A77AEC" w:rsidRDefault="005A3A00" w:rsidP="00A77AEC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i/>
          <w:color w:val="0000FF"/>
          <w:lang w:val="pt-PT"/>
        </w:rPr>
      </w:pPr>
      <w:r w:rsidRPr="00A77AEC">
        <w:rPr>
          <w:i/>
          <w:color w:val="0000FF"/>
          <w:lang w:val="pt-PT"/>
        </w:rPr>
        <w:t>Informar sobre a diferença dos nossos produtos e os demais.</w:t>
      </w:r>
    </w:p>
    <w:p w:rsidR="000E5CD2" w:rsidRPr="000E5CD2" w:rsidRDefault="000E5CD2" w:rsidP="000E5CD2">
      <w:pPr>
        <w:pStyle w:val="Ttulo1"/>
      </w:pPr>
      <w:bookmarkStart w:id="4" w:name="_Toc18502884"/>
      <w:r w:rsidRPr="000E5CD2">
        <w:t>Entregas</w:t>
      </w:r>
      <w:bookmarkEnd w:id="4"/>
    </w:p>
    <w:p w:rsidR="000D001D" w:rsidRDefault="000D001D" w:rsidP="000D001D">
      <w:pPr>
        <w:pStyle w:val="Ttulo2"/>
        <w:numPr>
          <w:ilvl w:val="1"/>
          <w:numId w:val="47"/>
        </w:numPr>
        <w:rPr>
          <w:rFonts w:ascii="Times New Roman" w:hAnsi="Times New Roman"/>
          <w:sz w:val="24"/>
          <w:szCs w:val="24"/>
          <w:lang w:val="pt-PT"/>
        </w:rPr>
      </w:pPr>
      <w:bookmarkStart w:id="5" w:name="_Toc84830889"/>
      <w:bookmarkStart w:id="6" w:name="_Toc18502885"/>
      <w:r>
        <w:rPr>
          <w:rFonts w:ascii="Times New Roman" w:hAnsi="Times New Roman"/>
          <w:sz w:val="24"/>
          <w:szCs w:val="24"/>
          <w:lang w:val="pt-PT"/>
        </w:rPr>
        <w:t xml:space="preserve">Entrega 1- </w:t>
      </w:r>
      <w:r w:rsidR="00632F09" w:rsidRPr="001D7680">
        <w:rPr>
          <w:rFonts w:ascii="Verdana" w:hAnsi="Verdana"/>
          <w:b w:val="0"/>
          <w:i/>
          <w:color w:val="0000FF"/>
          <w:sz w:val="20"/>
          <w:lang w:val="pt-PT"/>
        </w:rPr>
        <w:t>Documento de Escopo</w:t>
      </w:r>
      <w:bookmarkEnd w:id="6"/>
    </w:p>
    <w:p w:rsidR="000D001D" w:rsidRPr="00A63157" w:rsidRDefault="000D001D" w:rsidP="000D001D">
      <w:pPr>
        <w:pStyle w:val="Ttulo2"/>
        <w:numPr>
          <w:ilvl w:val="1"/>
          <w:numId w:val="47"/>
        </w:numPr>
        <w:rPr>
          <w:rFonts w:ascii="Times New Roman" w:hAnsi="Times New Roman"/>
          <w:sz w:val="24"/>
          <w:szCs w:val="24"/>
          <w:lang w:val="pt-PT"/>
        </w:rPr>
      </w:pPr>
      <w:bookmarkStart w:id="7" w:name="_Toc18502886"/>
      <w:r>
        <w:rPr>
          <w:rFonts w:ascii="Times New Roman" w:hAnsi="Times New Roman"/>
          <w:sz w:val="24"/>
          <w:szCs w:val="24"/>
          <w:lang w:val="pt-PT"/>
        </w:rPr>
        <w:t xml:space="preserve">Entrega 2- </w:t>
      </w:r>
      <w:r w:rsidR="00632F09" w:rsidRPr="001D7680">
        <w:rPr>
          <w:rFonts w:ascii="Verdana" w:hAnsi="Verdana"/>
          <w:b w:val="0"/>
          <w:i/>
          <w:color w:val="0000FF"/>
          <w:sz w:val="20"/>
          <w:lang w:val="pt-PT"/>
        </w:rPr>
        <w:t>Plano do Projecto</w:t>
      </w:r>
      <w:bookmarkEnd w:id="7"/>
      <w:r w:rsidRPr="00A63157">
        <w:rPr>
          <w:rFonts w:ascii="Verdana" w:hAnsi="Verdana"/>
          <w:i/>
          <w:color w:val="0000FF"/>
          <w:sz w:val="20"/>
          <w:lang w:val="pt-PT"/>
        </w:rPr>
        <w:t xml:space="preserve"> </w:t>
      </w:r>
    </w:p>
    <w:p w:rsidR="000D001D" w:rsidRDefault="000D001D" w:rsidP="000D001D">
      <w:pPr>
        <w:pStyle w:val="Ttulo2"/>
        <w:numPr>
          <w:ilvl w:val="1"/>
          <w:numId w:val="47"/>
        </w:numPr>
        <w:rPr>
          <w:rFonts w:ascii="Times New Roman" w:hAnsi="Times New Roman"/>
          <w:sz w:val="24"/>
          <w:szCs w:val="24"/>
          <w:lang w:val="pt-PT"/>
        </w:rPr>
      </w:pPr>
      <w:bookmarkStart w:id="8" w:name="_Toc18502887"/>
      <w:r>
        <w:rPr>
          <w:rFonts w:ascii="Times New Roman" w:hAnsi="Times New Roman"/>
          <w:sz w:val="24"/>
          <w:szCs w:val="24"/>
          <w:lang w:val="pt-PT"/>
        </w:rPr>
        <w:t xml:space="preserve">Entrega 3- - </w:t>
      </w:r>
      <w:r w:rsidRPr="001D7680">
        <w:rPr>
          <w:rFonts w:ascii="Verdana" w:hAnsi="Verdana"/>
          <w:b w:val="0"/>
          <w:i/>
          <w:color w:val="0000FF"/>
          <w:sz w:val="20"/>
          <w:lang w:val="pt-PT"/>
        </w:rPr>
        <w:t>Proposta Técnica e Financeira</w:t>
      </w:r>
      <w:bookmarkEnd w:id="8"/>
    </w:p>
    <w:p w:rsidR="000D001D" w:rsidRDefault="000D001D" w:rsidP="000D001D">
      <w:pPr>
        <w:pStyle w:val="Ttulo2"/>
        <w:numPr>
          <w:ilvl w:val="1"/>
          <w:numId w:val="47"/>
        </w:numPr>
        <w:rPr>
          <w:rFonts w:ascii="Times New Roman" w:hAnsi="Times New Roman"/>
          <w:bCs/>
          <w:sz w:val="24"/>
          <w:szCs w:val="24"/>
          <w:lang w:val="pt-PT"/>
        </w:rPr>
      </w:pPr>
      <w:bookmarkStart w:id="9" w:name="_Toc18502888"/>
      <w:r>
        <w:rPr>
          <w:rFonts w:ascii="Times New Roman" w:hAnsi="Times New Roman"/>
          <w:bCs/>
          <w:sz w:val="24"/>
          <w:szCs w:val="24"/>
          <w:lang w:val="pt-PT"/>
        </w:rPr>
        <w:t xml:space="preserve">Entrega 4 – </w:t>
      </w:r>
      <w:r w:rsidRPr="001D7680">
        <w:rPr>
          <w:rFonts w:ascii="Verdana" w:hAnsi="Verdana"/>
          <w:b w:val="0"/>
          <w:i/>
          <w:color w:val="0000FF"/>
          <w:sz w:val="20"/>
          <w:lang w:val="pt-PT"/>
        </w:rPr>
        <w:t xml:space="preserve">documento de gestão de </w:t>
      </w:r>
      <w:r w:rsidR="002738E8" w:rsidRPr="001D7680">
        <w:rPr>
          <w:rFonts w:ascii="Verdana" w:hAnsi="Verdana"/>
          <w:b w:val="0"/>
          <w:i/>
          <w:color w:val="0000FF"/>
          <w:sz w:val="20"/>
          <w:lang w:val="pt-PT"/>
        </w:rPr>
        <w:t>configuração</w:t>
      </w:r>
      <w:bookmarkEnd w:id="9"/>
      <w:r>
        <w:rPr>
          <w:rFonts w:ascii="Times New Roman" w:hAnsi="Times New Roman"/>
          <w:bCs/>
          <w:sz w:val="24"/>
          <w:szCs w:val="24"/>
          <w:lang w:val="pt-PT"/>
        </w:rPr>
        <w:t xml:space="preserve"> </w:t>
      </w:r>
    </w:p>
    <w:p w:rsidR="00443D6B" w:rsidRPr="00443D6B" w:rsidRDefault="000D001D" w:rsidP="000D001D">
      <w:pPr>
        <w:pStyle w:val="Ttulo2"/>
        <w:numPr>
          <w:ilvl w:val="1"/>
          <w:numId w:val="47"/>
        </w:numPr>
        <w:rPr>
          <w:rFonts w:ascii="Times New Roman" w:hAnsi="Times New Roman"/>
          <w:sz w:val="24"/>
          <w:szCs w:val="24"/>
          <w:lang w:val="pt-PT"/>
        </w:rPr>
      </w:pPr>
      <w:bookmarkStart w:id="10" w:name="_Toc18502889"/>
      <w:r>
        <w:rPr>
          <w:rFonts w:ascii="Times New Roman" w:hAnsi="Times New Roman"/>
          <w:bCs/>
          <w:sz w:val="24"/>
          <w:szCs w:val="24"/>
          <w:lang w:val="pt-PT"/>
        </w:rPr>
        <w:t xml:space="preserve">Entrega 5 – </w:t>
      </w:r>
      <w:r w:rsidRPr="001D7680">
        <w:rPr>
          <w:rFonts w:ascii="Verdana" w:hAnsi="Verdana"/>
          <w:b w:val="0"/>
          <w:i/>
          <w:color w:val="0000FF"/>
          <w:sz w:val="20"/>
          <w:lang w:val="pt-PT"/>
        </w:rPr>
        <w:t>documento de requisitos</w:t>
      </w:r>
      <w:bookmarkEnd w:id="10"/>
    </w:p>
    <w:p w:rsidR="00141BDF" w:rsidRPr="00141BDF" w:rsidRDefault="00141BDF" w:rsidP="00BC6888">
      <w:pPr>
        <w:pStyle w:val="Ttulo2"/>
        <w:numPr>
          <w:ilvl w:val="1"/>
          <w:numId w:val="47"/>
        </w:numPr>
        <w:rPr>
          <w:rFonts w:ascii="Times New Roman" w:hAnsi="Times New Roman"/>
          <w:b w:val="0"/>
          <w:lang w:val="pt-PT"/>
        </w:rPr>
      </w:pPr>
      <w:bookmarkStart w:id="11" w:name="_Toc18502890"/>
      <w:r>
        <w:rPr>
          <w:rFonts w:ascii="Times New Roman" w:hAnsi="Times New Roman"/>
          <w:bCs/>
          <w:lang w:val="pt-PT"/>
        </w:rPr>
        <w:t>Relatórios de Progresso</w:t>
      </w:r>
      <w:bookmarkEnd w:id="11"/>
    </w:p>
    <w:p w:rsidR="00443D6B" w:rsidRPr="00141BDF" w:rsidRDefault="000D001D" w:rsidP="00141BDF">
      <w:pPr>
        <w:pStyle w:val="Ttulo3"/>
        <w:numPr>
          <w:ilvl w:val="2"/>
          <w:numId w:val="47"/>
        </w:numPr>
        <w:tabs>
          <w:tab w:val="clear" w:pos="720"/>
          <w:tab w:val="num" w:pos="851"/>
        </w:tabs>
        <w:ind w:left="284"/>
        <w:rPr>
          <w:rFonts w:ascii="Times New Roman" w:hAnsi="Times New Roman"/>
          <w:b w:val="0"/>
          <w:lang w:val="pt-PT"/>
        </w:rPr>
      </w:pPr>
      <w:bookmarkStart w:id="12" w:name="_Toc18502891"/>
      <w:r w:rsidRPr="00141BDF">
        <w:rPr>
          <w:rFonts w:ascii="Times New Roman" w:hAnsi="Times New Roman"/>
          <w:bCs/>
          <w:lang w:val="pt-PT"/>
        </w:rPr>
        <w:t xml:space="preserve">Entrega 5 – </w:t>
      </w:r>
      <w:r w:rsidRPr="001D7680">
        <w:rPr>
          <w:rFonts w:ascii="Verdana" w:hAnsi="Verdana"/>
          <w:b w:val="0"/>
          <w:i/>
          <w:color w:val="0000FF"/>
          <w:sz w:val="18"/>
          <w:lang w:val="pt-PT"/>
        </w:rPr>
        <w:t>Relatório de progresso 1</w:t>
      </w:r>
      <w:bookmarkEnd w:id="12"/>
      <w:r w:rsidRPr="00141BDF">
        <w:rPr>
          <w:rFonts w:ascii="Times New Roman" w:hAnsi="Times New Roman"/>
          <w:b w:val="0"/>
          <w:bCs/>
          <w:lang w:val="pt-PT"/>
        </w:rPr>
        <w:t xml:space="preserve"> </w:t>
      </w:r>
    </w:p>
    <w:p w:rsidR="00443D6B" w:rsidRPr="00141BDF" w:rsidRDefault="000D001D" w:rsidP="00141BDF">
      <w:pPr>
        <w:pStyle w:val="Ttulo3"/>
        <w:numPr>
          <w:ilvl w:val="2"/>
          <w:numId w:val="47"/>
        </w:numPr>
        <w:tabs>
          <w:tab w:val="clear" w:pos="720"/>
          <w:tab w:val="num" w:pos="851"/>
        </w:tabs>
        <w:ind w:left="284"/>
        <w:rPr>
          <w:rFonts w:ascii="Times New Roman" w:hAnsi="Times New Roman"/>
          <w:bCs/>
          <w:lang w:val="pt-PT"/>
        </w:rPr>
      </w:pPr>
      <w:bookmarkStart w:id="13" w:name="_Toc18502892"/>
      <w:r w:rsidRPr="00141BDF">
        <w:rPr>
          <w:rFonts w:ascii="Times New Roman" w:hAnsi="Times New Roman"/>
          <w:bCs/>
          <w:lang w:val="pt-PT"/>
        </w:rPr>
        <w:t xml:space="preserve">Entrega 6 - </w:t>
      </w:r>
      <w:r w:rsidRPr="001D7680">
        <w:rPr>
          <w:rFonts w:ascii="Verdana" w:hAnsi="Verdana"/>
          <w:b w:val="0"/>
          <w:i/>
          <w:color w:val="0000FF"/>
          <w:sz w:val="18"/>
          <w:lang w:val="pt-PT"/>
        </w:rPr>
        <w:t>Relatório de progresso 2</w:t>
      </w:r>
      <w:bookmarkEnd w:id="13"/>
      <w:r w:rsidRPr="001D7680">
        <w:rPr>
          <w:rFonts w:ascii="Times New Roman" w:hAnsi="Times New Roman"/>
          <w:bCs/>
          <w:sz w:val="18"/>
          <w:lang w:val="pt-PT"/>
        </w:rPr>
        <w:t xml:space="preserve"> </w:t>
      </w:r>
    </w:p>
    <w:p w:rsidR="00443D6B" w:rsidRPr="00141BDF" w:rsidRDefault="000D001D" w:rsidP="00141BDF">
      <w:pPr>
        <w:pStyle w:val="Ttulo3"/>
        <w:numPr>
          <w:ilvl w:val="2"/>
          <w:numId w:val="47"/>
        </w:numPr>
        <w:tabs>
          <w:tab w:val="clear" w:pos="720"/>
          <w:tab w:val="num" w:pos="851"/>
        </w:tabs>
        <w:ind w:left="284"/>
        <w:rPr>
          <w:rFonts w:ascii="Times New Roman" w:hAnsi="Times New Roman"/>
          <w:bCs/>
          <w:lang w:val="pt-PT"/>
        </w:rPr>
      </w:pPr>
      <w:bookmarkStart w:id="14" w:name="_Toc18502893"/>
      <w:r w:rsidRPr="00141BDF">
        <w:rPr>
          <w:rFonts w:ascii="Times New Roman" w:hAnsi="Times New Roman"/>
          <w:bCs/>
          <w:lang w:val="pt-PT"/>
        </w:rPr>
        <w:t xml:space="preserve">Entrega 7 – </w:t>
      </w:r>
      <w:r w:rsidRPr="001D7680">
        <w:rPr>
          <w:rFonts w:ascii="Verdana" w:hAnsi="Verdana"/>
          <w:b w:val="0"/>
          <w:i/>
          <w:color w:val="0000FF"/>
          <w:sz w:val="18"/>
          <w:lang w:val="pt-PT"/>
        </w:rPr>
        <w:t>Relatório de progresso 3</w:t>
      </w:r>
      <w:bookmarkEnd w:id="14"/>
    </w:p>
    <w:p w:rsidR="00443D6B" w:rsidRPr="009C79A8" w:rsidRDefault="000D001D" w:rsidP="00141BDF">
      <w:pPr>
        <w:pStyle w:val="Ttulo3"/>
        <w:numPr>
          <w:ilvl w:val="2"/>
          <w:numId w:val="47"/>
        </w:numPr>
        <w:tabs>
          <w:tab w:val="clear" w:pos="720"/>
          <w:tab w:val="num" w:pos="851"/>
        </w:tabs>
        <w:ind w:left="284"/>
        <w:rPr>
          <w:rFonts w:ascii="Verdana" w:hAnsi="Verdana"/>
          <w:b w:val="0"/>
          <w:i/>
          <w:color w:val="0000FF"/>
          <w:sz w:val="18"/>
          <w:lang w:val="pt-PT"/>
        </w:rPr>
      </w:pPr>
      <w:bookmarkStart w:id="15" w:name="_Toc18502894"/>
      <w:r w:rsidRPr="00141BDF">
        <w:rPr>
          <w:rFonts w:ascii="Times New Roman" w:hAnsi="Times New Roman"/>
          <w:bCs/>
          <w:lang w:val="pt-PT"/>
        </w:rPr>
        <w:t xml:space="preserve">Entrega 8 – </w:t>
      </w:r>
      <w:r w:rsidRPr="009C79A8">
        <w:rPr>
          <w:rFonts w:ascii="Verdana" w:hAnsi="Verdana"/>
          <w:b w:val="0"/>
          <w:i/>
          <w:color w:val="0000FF"/>
          <w:sz w:val="18"/>
          <w:lang w:val="pt-PT"/>
        </w:rPr>
        <w:t>Relatório de progresso 4</w:t>
      </w:r>
      <w:bookmarkEnd w:id="15"/>
    </w:p>
    <w:p w:rsidR="00443D6B" w:rsidRPr="009C79A8" w:rsidRDefault="000D001D" w:rsidP="00141BDF">
      <w:pPr>
        <w:pStyle w:val="Ttulo3"/>
        <w:numPr>
          <w:ilvl w:val="2"/>
          <w:numId w:val="47"/>
        </w:numPr>
        <w:tabs>
          <w:tab w:val="clear" w:pos="720"/>
          <w:tab w:val="num" w:pos="851"/>
        </w:tabs>
        <w:ind w:left="284"/>
        <w:rPr>
          <w:rFonts w:ascii="Verdana" w:hAnsi="Verdana"/>
          <w:b w:val="0"/>
          <w:i/>
          <w:color w:val="0000FF"/>
          <w:sz w:val="18"/>
          <w:lang w:val="pt-PT"/>
        </w:rPr>
      </w:pPr>
      <w:bookmarkStart w:id="16" w:name="_Toc18502895"/>
      <w:r w:rsidRPr="00141BDF">
        <w:rPr>
          <w:rFonts w:ascii="Times New Roman" w:hAnsi="Times New Roman"/>
          <w:bCs/>
          <w:lang w:val="pt-PT"/>
        </w:rPr>
        <w:t xml:space="preserve">Entrega 9 – </w:t>
      </w:r>
      <w:r w:rsidRPr="009C79A8">
        <w:rPr>
          <w:rFonts w:ascii="Verdana" w:hAnsi="Verdana"/>
          <w:b w:val="0"/>
          <w:i/>
          <w:color w:val="0000FF"/>
          <w:sz w:val="18"/>
          <w:lang w:val="pt-PT"/>
        </w:rPr>
        <w:t>Relatório de progresso 5</w:t>
      </w:r>
      <w:bookmarkEnd w:id="16"/>
    </w:p>
    <w:p w:rsidR="00443D6B" w:rsidRPr="00141BDF" w:rsidRDefault="000D001D" w:rsidP="00141BDF">
      <w:pPr>
        <w:pStyle w:val="Ttulo3"/>
        <w:numPr>
          <w:ilvl w:val="2"/>
          <w:numId w:val="47"/>
        </w:numPr>
        <w:tabs>
          <w:tab w:val="clear" w:pos="720"/>
          <w:tab w:val="num" w:pos="851"/>
        </w:tabs>
        <w:ind w:left="284"/>
        <w:rPr>
          <w:rFonts w:ascii="Times New Roman" w:hAnsi="Times New Roman"/>
          <w:b w:val="0"/>
          <w:lang w:val="pt-PT"/>
        </w:rPr>
      </w:pPr>
      <w:bookmarkStart w:id="17" w:name="_Toc18502896"/>
      <w:r w:rsidRPr="00141BDF">
        <w:rPr>
          <w:rFonts w:ascii="Times New Roman" w:hAnsi="Times New Roman"/>
          <w:bCs/>
          <w:lang w:val="pt-PT"/>
        </w:rPr>
        <w:t xml:space="preserve">Entrega 10 – </w:t>
      </w:r>
      <w:r w:rsidRPr="009C79A8">
        <w:rPr>
          <w:rFonts w:ascii="Verdana" w:hAnsi="Verdana"/>
          <w:b w:val="0"/>
          <w:i/>
          <w:color w:val="0000FF"/>
          <w:sz w:val="18"/>
          <w:lang w:val="pt-PT"/>
        </w:rPr>
        <w:t>Relatório de progresso 6</w:t>
      </w:r>
      <w:bookmarkEnd w:id="17"/>
    </w:p>
    <w:p w:rsidR="002738E8" w:rsidRPr="009C79A8" w:rsidRDefault="000D001D" w:rsidP="00187955">
      <w:pPr>
        <w:pStyle w:val="Ttulo2"/>
        <w:numPr>
          <w:ilvl w:val="1"/>
          <w:numId w:val="47"/>
        </w:numPr>
        <w:rPr>
          <w:rFonts w:ascii="Verdana" w:hAnsi="Verdana"/>
          <w:b w:val="0"/>
          <w:i/>
          <w:color w:val="0000FF"/>
          <w:sz w:val="20"/>
          <w:lang w:val="pt-PT"/>
        </w:rPr>
      </w:pPr>
      <w:bookmarkStart w:id="18" w:name="_Toc18502897"/>
      <w:r w:rsidRPr="002738E8">
        <w:rPr>
          <w:rFonts w:ascii="Times New Roman" w:hAnsi="Times New Roman"/>
          <w:bCs/>
          <w:lang w:val="pt-PT"/>
        </w:rPr>
        <w:t xml:space="preserve">Entrega 11 – </w:t>
      </w:r>
      <w:r w:rsidRPr="009C79A8">
        <w:rPr>
          <w:rFonts w:ascii="Verdana" w:hAnsi="Verdana"/>
          <w:b w:val="0"/>
          <w:i/>
          <w:color w:val="0000FF"/>
          <w:sz w:val="20"/>
          <w:lang w:val="pt-PT"/>
        </w:rPr>
        <w:t xml:space="preserve">Relatório Final do </w:t>
      </w:r>
      <w:r w:rsidR="002738E8" w:rsidRPr="009C79A8">
        <w:rPr>
          <w:rFonts w:ascii="Verdana" w:hAnsi="Verdana"/>
          <w:b w:val="0"/>
          <w:i/>
          <w:color w:val="0000FF"/>
          <w:sz w:val="20"/>
          <w:lang w:val="pt-PT"/>
        </w:rPr>
        <w:t>Projecto</w:t>
      </w:r>
      <w:bookmarkEnd w:id="18"/>
    </w:p>
    <w:p w:rsidR="000D001D" w:rsidRPr="002738E8" w:rsidRDefault="000D001D" w:rsidP="00187955">
      <w:pPr>
        <w:pStyle w:val="Ttulo2"/>
        <w:numPr>
          <w:ilvl w:val="1"/>
          <w:numId w:val="47"/>
        </w:numPr>
        <w:rPr>
          <w:rFonts w:ascii="Times New Roman" w:hAnsi="Times New Roman"/>
          <w:bCs/>
          <w:lang w:val="pt-PT"/>
        </w:rPr>
      </w:pPr>
      <w:bookmarkStart w:id="19" w:name="_Toc18502898"/>
      <w:r w:rsidRPr="002738E8">
        <w:rPr>
          <w:rFonts w:ascii="Times New Roman" w:hAnsi="Times New Roman"/>
          <w:bCs/>
          <w:lang w:val="pt-PT"/>
        </w:rPr>
        <w:t xml:space="preserve">Entrega 12 – </w:t>
      </w:r>
      <w:r w:rsidR="00443D6B" w:rsidRPr="009C79A8">
        <w:rPr>
          <w:rFonts w:ascii="Verdana" w:hAnsi="Verdana"/>
          <w:b w:val="0"/>
          <w:i/>
          <w:color w:val="0000FF"/>
          <w:sz w:val="20"/>
          <w:lang w:val="pt-PT"/>
        </w:rPr>
        <w:t xml:space="preserve">Termo </w:t>
      </w:r>
      <w:r w:rsidRPr="009C79A8">
        <w:rPr>
          <w:rFonts w:ascii="Verdana" w:hAnsi="Verdana"/>
          <w:b w:val="0"/>
          <w:i/>
          <w:color w:val="0000FF"/>
          <w:sz w:val="20"/>
          <w:lang w:val="pt-PT"/>
        </w:rPr>
        <w:t xml:space="preserve">de </w:t>
      </w:r>
      <w:r w:rsidR="00443D6B" w:rsidRPr="009C79A8">
        <w:rPr>
          <w:rFonts w:ascii="Verdana" w:hAnsi="Verdana"/>
          <w:b w:val="0"/>
          <w:i/>
          <w:color w:val="0000FF"/>
          <w:sz w:val="20"/>
          <w:lang w:val="pt-PT"/>
        </w:rPr>
        <w:t>Encerramento</w:t>
      </w:r>
      <w:bookmarkEnd w:id="19"/>
    </w:p>
    <w:p w:rsidR="000720C6" w:rsidRDefault="000720C6" w:rsidP="000720C6">
      <w:pPr>
        <w:rPr>
          <w:i/>
          <w:color w:val="0000FF"/>
        </w:rPr>
      </w:pPr>
    </w:p>
    <w:p w:rsidR="00013A3D" w:rsidRDefault="00013A3D">
      <w:pPr>
        <w:pStyle w:val="Ttulo1"/>
        <w:tabs>
          <w:tab w:val="clear" w:pos="0"/>
          <w:tab w:val="num" w:pos="432"/>
        </w:tabs>
        <w:ind w:left="432" w:hanging="432"/>
      </w:pPr>
      <w:bookmarkStart w:id="20" w:name="_Toc18502899"/>
      <w:r>
        <w:lastRenderedPageBreak/>
        <w:t>Plano de Aceitação</w:t>
      </w:r>
      <w:bookmarkEnd w:id="5"/>
      <w:bookmarkEnd w:id="20"/>
    </w:p>
    <w:p w:rsidR="00013A3D" w:rsidRDefault="00013A3D">
      <w:pPr>
        <w:pStyle w:val="Ttulo2"/>
        <w:tabs>
          <w:tab w:val="clear" w:pos="0"/>
          <w:tab w:val="num" w:pos="576"/>
        </w:tabs>
        <w:ind w:left="576" w:hanging="576"/>
      </w:pPr>
      <w:bookmarkStart w:id="21" w:name="_Toc54111006"/>
      <w:bookmarkStart w:id="22" w:name="_Toc84830890"/>
      <w:bookmarkStart w:id="23" w:name="_Toc18502900"/>
      <w:r>
        <w:t>Critérios de Aceitação</w:t>
      </w:r>
      <w:bookmarkEnd w:id="21"/>
      <w:bookmarkEnd w:id="22"/>
      <w:bookmarkEnd w:id="23"/>
    </w:p>
    <w:p w:rsidR="00013A3D" w:rsidRDefault="00013A3D">
      <w:r>
        <w:t>Esta seção detalha os critérios de aceitação da solução, isto é, as principais condições que devem ser respeitadas para sua homologação. Os critérios são apresentados na lista abaixo:</w:t>
      </w:r>
    </w:p>
    <w:p w:rsidR="001D7680" w:rsidRDefault="001D7680" w:rsidP="001D7680">
      <w:pPr>
        <w:pStyle w:val="PargrafodaLista"/>
        <w:numPr>
          <w:ilvl w:val="0"/>
          <w:numId w:val="48"/>
        </w:numPr>
      </w:pPr>
      <w:r>
        <w:t>Documento de escopo;</w:t>
      </w:r>
    </w:p>
    <w:p w:rsidR="001D7680" w:rsidRDefault="001D7680" w:rsidP="001D7680">
      <w:pPr>
        <w:pStyle w:val="PargrafodaLista"/>
        <w:numPr>
          <w:ilvl w:val="0"/>
          <w:numId w:val="48"/>
        </w:numPr>
      </w:pPr>
      <w:r>
        <w:t>Plano do projeto;</w:t>
      </w:r>
    </w:p>
    <w:p w:rsidR="001D7680" w:rsidRDefault="001D7680" w:rsidP="001D7680">
      <w:pPr>
        <w:pStyle w:val="PargrafodaLista"/>
        <w:numPr>
          <w:ilvl w:val="0"/>
          <w:numId w:val="48"/>
        </w:numPr>
      </w:pPr>
      <w:r>
        <w:t xml:space="preserve">Proposta Técnica e Financeira; </w:t>
      </w:r>
    </w:p>
    <w:p w:rsidR="001D7680" w:rsidRDefault="001D7680" w:rsidP="001D7680">
      <w:pPr>
        <w:pStyle w:val="PargrafodaLista"/>
        <w:numPr>
          <w:ilvl w:val="0"/>
          <w:numId w:val="48"/>
        </w:numPr>
      </w:pPr>
      <w:r>
        <w:t xml:space="preserve">Documento de Gestão de configurações; </w:t>
      </w:r>
    </w:p>
    <w:p w:rsidR="001D7680" w:rsidRDefault="001D7680" w:rsidP="001D7680">
      <w:pPr>
        <w:pStyle w:val="PargrafodaLista"/>
        <w:numPr>
          <w:ilvl w:val="0"/>
          <w:numId w:val="48"/>
        </w:numPr>
      </w:pPr>
      <w:r>
        <w:t xml:space="preserve">Documento de Requisitos; </w:t>
      </w:r>
    </w:p>
    <w:p w:rsidR="001D7680" w:rsidRDefault="001D7680" w:rsidP="001D7680">
      <w:pPr>
        <w:pStyle w:val="PargrafodaLista"/>
        <w:numPr>
          <w:ilvl w:val="0"/>
          <w:numId w:val="48"/>
        </w:numPr>
      </w:pPr>
      <w:r>
        <w:t xml:space="preserve">Relatórios de progresso; </w:t>
      </w:r>
    </w:p>
    <w:p w:rsidR="009C0655" w:rsidRPr="009C0655" w:rsidRDefault="001D7680" w:rsidP="001D7680">
      <w:pPr>
        <w:pStyle w:val="PargrafodaLista"/>
        <w:numPr>
          <w:ilvl w:val="0"/>
          <w:numId w:val="48"/>
        </w:numPr>
      </w:pPr>
      <w:r>
        <w:t>Termo de encerramento.</w:t>
      </w:r>
    </w:p>
    <w:p w:rsidR="00013A3D" w:rsidRDefault="00013A3D">
      <w:pPr>
        <w:pStyle w:val="Ttulo2"/>
        <w:tabs>
          <w:tab w:val="clear" w:pos="0"/>
          <w:tab w:val="num" w:pos="576"/>
        </w:tabs>
        <w:ind w:left="576" w:hanging="576"/>
      </w:pPr>
      <w:bookmarkStart w:id="24" w:name="_Toc54111007"/>
      <w:bookmarkStart w:id="25" w:name="_Toc84830891"/>
      <w:bookmarkStart w:id="26" w:name="_Toc18502901"/>
      <w:r>
        <w:t>Registro do Status da Aceitação</w:t>
      </w:r>
      <w:bookmarkEnd w:id="24"/>
      <w:bookmarkEnd w:id="25"/>
      <w:bookmarkEnd w:id="26"/>
    </w:p>
    <w:p w:rsidR="0065409E" w:rsidRDefault="0065409E">
      <w:pPr>
        <w:rPr>
          <w:i/>
          <w:color w:val="0000FF"/>
        </w:rPr>
      </w:pPr>
      <w:r>
        <w:rPr>
          <w:i/>
          <w:color w:val="0000FF"/>
        </w:rPr>
        <w:t>Planilha de Status da Aceitação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955"/>
        <w:gridCol w:w="2656"/>
        <w:gridCol w:w="2951"/>
      </w:tblGrid>
      <w:tr w:rsidR="0065409E" w:rsidTr="006914CF">
        <w:tc>
          <w:tcPr>
            <w:tcW w:w="3376" w:type="dxa"/>
            <w:gridSpan w:val="2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656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2951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Status</w:t>
            </w:r>
          </w:p>
        </w:tc>
      </w:tr>
      <w:tr w:rsidR="006914CF" w:rsidTr="006914CF">
        <w:tc>
          <w:tcPr>
            <w:tcW w:w="3376" w:type="dxa"/>
            <w:gridSpan w:val="2"/>
          </w:tcPr>
          <w:p w:rsidR="00CC4A76" w:rsidRPr="00385724" w:rsidRDefault="00CC4A76" w:rsidP="009B6886">
            <w:pPr>
              <w:autoSpaceDE w:val="0"/>
              <w:autoSpaceDN w:val="0"/>
              <w:adjustRightInd w:val="0"/>
              <w:spacing w:before="0" w:after="0"/>
              <w:ind w:left="360"/>
              <w:jc w:val="left"/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Documento de escopo</w:t>
            </w:r>
          </w:p>
        </w:tc>
        <w:tc>
          <w:tcPr>
            <w:tcW w:w="2656" w:type="dxa"/>
          </w:tcPr>
          <w:p w:rsidR="00CC4A76" w:rsidRDefault="00F86CBC" w:rsidP="00CC4A76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04 de Setembro</w:t>
            </w:r>
          </w:p>
        </w:tc>
        <w:tc>
          <w:tcPr>
            <w:tcW w:w="2951" w:type="dxa"/>
          </w:tcPr>
          <w:p w:rsidR="00CC4A76" w:rsidRDefault="00CC4A76" w:rsidP="00CC4A76">
            <w:pPr>
              <w:rPr>
                <w:iCs/>
                <w:color w:val="0000FF"/>
              </w:rPr>
            </w:pPr>
          </w:p>
        </w:tc>
      </w:tr>
      <w:tr w:rsidR="006914CF" w:rsidTr="006914CF">
        <w:tc>
          <w:tcPr>
            <w:tcW w:w="3376" w:type="dxa"/>
            <w:gridSpan w:val="2"/>
          </w:tcPr>
          <w:p w:rsidR="00CC4A76" w:rsidRPr="00385724" w:rsidRDefault="00CC4A76" w:rsidP="009B6886">
            <w:pPr>
              <w:autoSpaceDE w:val="0"/>
              <w:autoSpaceDN w:val="0"/>
              <w:adjustRightInd w:val="0"/>
              <w:spacing w:before="0" w:after="0"/>
              <w:ind w:left="360"/>
              <w:jc w:val="left"/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 xml:space="preserve">Plano do </w:t>
            </w:r>
            <w:r w:rsidR="006914CF" w:rsidRPr="00385724">
              <w:rPr>
                <w:i/>
                <w:color w:val="0000FF"/>
                <w:lang w:val="pt-PT"/>
              </w:rPr>
              <w:t>projecto</w:t>
            </w:r>
          </w:p>
        </w:tc>
        <w:tc>
          <w:tcPr>
            <w:tcW w:w="2656" w:type="dxa"/>
          </w:tcPr>
          <w:p w:rsidR="00CC4A76" w:rsidRDefault="00F86CBC" w:rsidP="00CC4A76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Setembro</w:t>
            </w:r>
          </w:p>
        </w:tc>
        <w:tc>
          <w:tcPr>
            <w:tcW w:w="2951" w:type="dxa"/>
          </w:tcPr>
          <w:p w:rsidR="00CC4A76" w:rsidRDefault="00CC4A76" w:rsidP="00CC4A76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3376" w:type="dxa"/>
            <w:gridSpan w:val="2"/>
          </w:tcPr>
          <w:p w:rsidR="00F86CBC" w:rsidRPr="00385724" w:rsidRDefault="00F86CBC" w:rsidP="00F86CBC">
            <w:pPr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Proposta Técnica e Financeira;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11 de Setembro</w:t>
            </w: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3376" w:type="dxa"/>
            <w:gridSpan w:val="2"/>
          </w:tcPr>
          <w:p w:rsidR="00F86CBC" w:rsidRPr="00385724" w:rsidRDefault="00F86CBC" w:rsidP="00F86CBC">
            <w:pPr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Documento de Gestão de configurações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3376" w:type="dxa"/>
            <w:gridSpan w:val="2"/>
          </w:tcPr>
          <w:p w:rsidR="00F86CBC" w:rsidRPr="00385724" w:rsidRDefault="00F86CBC" w:rsidP="00F86CBC">
            <w:pPr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Documento de Requisitos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421" w:type="dxa"/>
            <w:vMerge w:val="restart"/>
            <w:tcBorders>
              <w:right w:val="single" w:sz="4" w:space="0" w:color="auto"/>
            </w:tcBorders>
            <w:textDirection w:val="btLr"/>
          </w:tcPr>
          <w:p w:rsidR="00F86CBC" w:rsidRPr="009B6886" w:rsidRDefault="00F86CBC" w:rsidP="00F86CBC">
            <w:pPr>
              <w:autoSpaceDE w:val="0"/>
              <w:autoSpaceDN w:val="0"/>
              <w:adjustRightInd w:val="0"/>
              <w:spacing w:before="0" w:after="0"/>
              <w:ind w:left="113" w:right="113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pt-PT"/>
              </w:rPr>
              <w:t>Relatórios de Progresso</w:t>
            </w: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Relatórios de progresso 1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421" w:type="dxa"/>
            <w:vMerge/>
            <w:tcBorders>
              <w:right w:val="single" w:sz="4" w:space="0" w:color="auto"/>
            </w:tcBorders>
          </w:tcPr>
          <w:p w:rsidR="00F86CBC" w:rsidRPr="009B6886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Relatórios de progresso 2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421" w:type="dxa"/>
            <w:vMerge/>
            <w:tcBorders>
              <w:righ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Relatórios de progresso 3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421" w:type="dxa"/>
            <w:vMerge/>
            <w:tcBorders>
              <w:righ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Relatórios de progresso 4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421" w:type="dxa"/>
            <w:vMerge/>
            <w:tcBorders>
              <w:righ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Relatórios de progresso 5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421" w:type="dxa"/>
            <w:vMerge/>
            <w:tcBorders>
              <w:righ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Relatórios de progresso 6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421" w:type="dxa"/>
            <w:vMerge/>
            <w:tcBorders>
              <w:righ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F86CBC" w:rsidRPr="00385724" w:rsidRDefault="00F86CBC" w:rsidP="00F86CBC">
            <w:pPr>
              <w:autoSpaceDE w:val="0"/>
              <w:autoSpaceDN w:val="0"/>
              <w:adjustRightInd w:val="0"/>
              <w:spacing w:before="0" w:after="0"/>
              <w:jc w:val="left"/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>Relatório final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  <w:tr w:rsidR="00F86CBC" w:rsidTr="006914CF">
        <w:tc>
          <w:tcPr>
            <w:tcW w:w="3376" w:type="dxa"/>
            <w:gridSpan w:val="2"/>
          </w:tcPr>
          <w:p w:rsidR="00F86CBC" w:rsidRPr="00385724" w:rsidRDefault="00F86CBC" w:rsidP="00F86CBC">
            <w:pPr>
              <w:rPr>
                <w:i/>
                <w:color w:val="0000FF"/>
                <w:lang w:val="pt-PT"/>
              </w:rPr>
            </w:pPr>
            <w:r w:rsidRPr="00385724">
              <w:rPr>
                <w:i/>
                <w:color w:val="0000FF"/>
                <w:lang w:val="pt-PT"/>
              </w:rPr>
              <w:t xml:space="preserve">Termo de </w:t>
            </w:r>
            <w:r w:rsidRPr="00385724">
              <w:rPr>
                <w:i/>
                <w:color w:val="0000FF"/>
                <w:lang w:val="pt-PT"/>
              </w:rPr>
              <w:t>Encerramento</w:t>
            </w:r>
          </w:p>
        </w:tc>
        <w:tc>
          <w:tcPr>
            <w:tcW w:w="2656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  <w:tc>
          <w:tcPr>
            <w:tcW w:w="2951" w:type="dxa"/>
          </w:tcPr>
          <w:p w:rsidR="00F86CBC" w:rsidRDefault="00F86CBC" w:rsidP="00F86CBC">
            <w:pPr>
              <w:rPr>
                <w:iCs/>
                <w:color w:val="0000FF"/>
              </w:rPr>
            </w:pPr>
          </w:p>
        </w:tc>
      </w:tr>
    </w:tbl>
    <w:p w:rsidR="0065409E" w:rsidRDefault="0065409E">
      <w:pPr>
        <w:rPr>
          <w:iCs/>
          <w:color w:val="0000FF"/>
        </w:rPr>
      </w:pPr>
    </w:p>
    <w:p w:rsidR="00013A3D" w:rsidRDefault="00013A3D"/>
    <w:p w:rsidR="0070662B" w:rsidRDefault="0070662B" w:rsidP="0070662B">
      <w:pPr>
        <w:pStyle w:val="Ttulo1"/>
      </w:pPr>
      <w:bookmarkStart w:id="27" w:name="_Toc18502902"/>
      <w:r>
        <w:t>Exclusões</w:t>
      </w:r>
      <w:bookmarkEnd w:id="27"/>
    </w:p>
    <w:p w:rsidR="0070662B" w:rsidRPr="00DE210E" w:rsidRDefault="00D52B26" w:rsidP="00DE210E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before="0" w:after="0"/>
        <w:jc w:val="left"/>
        <w:rPr>
          <w:i/>
          <w:color w:val="0000FF"/>
          <w:lang w:val="pt-PT"/>
        </w:rPr>
      </w:pPr>
      <w:r w:rsidRPr="00DE210E">
        <w:rPr>
          <w:i/>
          <w:color w:val="0000FF"/>
          <w:lang w:val="pt-PT"/>
        </w:rPr>
        <w:t>Não</w:t>
      </w:r>
      <w:r w:rsidR="00FA11DB" w:rsidRPr="00DE210E">
        <w:rPr>
          <w:i/>
          <w:color w:val="0000FF"/>
          <w:lang w:val="pt-PT"/>
        </w:rPr>
        <w:t xml:space="preserve"> s</w:t>
      </w:r>
      <w:r w:rsidRPr="00DE210E">
        <w:rPr>
          <w:i/>
          <w:color w:val="0000FF"/>
          <w:lang w:val="pt-PT"/>
        </w:rPr>
        <w:t xml:space="preserve">erá </w:t>
      </w:r>
      <w:r w:rsidR="0066607B" w:rsidRPr="00DE210E">
        <w:rPr>
          <w:i/>
          <w:color w:val="0000FF"/>
          <w:lang w:val="pt-PT"/>
        </w:rPr>
        <w:t xml:space="preserve">desenvolvido aplicação desktop ou/e mobile para uso de cliente das </w:t>
      </w:r>
      <w:r w:rsidR="00550B01" w:rsidRPr="00DE210E">
        <w:rPr>
          <w:i/>
          <w:color w:val="0000FF"/>
          <w:lang w:val="pt-PT"/>
        </w:rPr>
        <w:t>empresa, isto é, ape</w:t>
      </w:r>
      <w:r w:rsidR="00DE210E" w:rsidRPr="00DE210E">
        <w:rPr>
          <w:i/>
          <w:color w:val="0000FF"/>
          <w:lang w:val="pt-PT"/>
        </w:rPr>
        <w:t>nas a uso de browsers para acede</w:t>
      </w:r>
      <w:r w:rsidR="00550B01" w:rsidRPr="00DE210E">
        <w:rPr>
          <w:i/>
          <w:color w:val="0000FF"/>
          <w:lang w:val="pt-PT"/>
        </w:rPr>
        <w:t xml:space="preserve">r a </w:t>
      </w:r>
      <w:r w:rsidR="00DE210E" w:rsidRPr="00DE210E">
        <w:rPr>
          <w:i/>
          <w:color w:val="0000FF"/>
          <w:lang w:val="pt-PT"/>
        </w:rPr>
        <w:t>pá</w:t>
      </w:r>
      <w:r w:rsidR="00550B01" w:rsidRPr="00DE210E">
        <w:rPr>
          <w:i/>
          <w:color w:val="0000FF"/>
          <w:lang w:val="pt-PT"/>
        </w:rPr>
        <w:t xml:space="preserve">gina. </w:t>
      </w:r>
    </w:p>
    <w:p w:rsidR="00DE210E" w:rsidRPr="00DE210E" w:rsidRDefault="00361C31" w:rsidP="00DE210E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before="0" w:after="0"/>
        <w:jc w:val="left"/>
        <w:rPr>
          <w:i/>
          <w:color w:val="0000FF"/>
          <w:lang w:val="pt-PT"/>
        </w:rPr>
      </w:pPr>
      <w:r>
        <w:rPr>
          <w:i/>
          <w:color w:val="0000FF"/>
          <w:lang w:val="pt-PT"/>
        </w:rPr>
        <w:t>Apenas será possível fazer pagamentos directamente, ou via banco</w:t>
      </w:r>
    </w:p>
    <w:p w:rsidR="0070662B" w:rsidRDefault="0070662B" w:rsidP="0070662B">
      <w:pPr>
        <w:pStyle w:val="Ttulo1"/>
      </w:pPr>
      <w:bookmarkStart w:id="28" w:name="_Toc18502903"/>
      <w:r>
        <w:t>Restrições</w:t>
      </w:r>
      <w:bookmarkEnd w:id="28"/>
    </w:p>
    <w:p w:rsidR="008F36F4" w:rsidRPr="00902CDD" w:rsidRDefault="00902CDD" w:rsidP="00902CDD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before="0" w:after="0"/>
        <w:jc w:val="left"/>
        <w:rPr>
          <w:i/>
          <w:color w:val="0000FF"/>
          <w:lang w:val="pt-PT"/>
        </w:rPr>
      </w:pPr>
      <w:r w:rsidRPr="00902CDD">
        <w:rPr>
          <w:i/>
          <w:color w:val="0000FF"/>
          <w:lang w:val="pt-PT"/>
        </w:rPr>
        <w:t>Completamente online</w:t>
      </w:r>
    </w:p>
    <w:p w:rsidR="00902CDD" w:rsidRPr="00902CDD" w:rsidRDefault="00902CDD" w:rsidP="00902CDD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before="0" w:after="0"/>
        <w:jc w:val="left"/>
        <w:rPr>
          <w:i/>
          <w:color w:val="0000FF"/>
          <w:lang w:val="pt-PT"/>
        </w:rPr>
      </w:pPr>
    </w:p>
    <w:p w:rsidR="00013A3D" w:rsidRDefault="00013A3D">
      <w:pPr>
        <w:pStyle w:val="Ttulo1"/>
      </w:pPr>
      <w:bookmarkStart w:id="29" w:name="_Toc18502904"/>
      <w:r>
        <w:lastRenderedPageBreak/>
        <w:t>Premissas</w:t>
      </w:r>
      <w:bookmarkEnd w:id="29"/>
    </w:p>
    <w:p w:rsidR="0074093E" w:rsidRPr="0074093E" w:rsidRDefault="008F36F4" w:rsidP="0074093E">
      <w:pPr>
        <w:autoSpaceDE w:val="0"/>
        <w:autoSpaceDN w:val="0"/>
        <w:adjustRightInd w:val="0"/>
        <w:spacing w:before="0" w:after="0"/>
        <w:jc w:val="left"/>
        <w:rPr>
          <w:i/>
          <w:color w:val="0000FF"/>
          <w:lang w:val="pt-PT"/>
        </w:rPr>
      </w:pPr>
      <w:r w:rsidRPr="0069751B">
        <w:rPr>
          <w:i/>
          <w:color w:val="0000FF"/>
          <w:lang w:val="pt-PT"/>
        </w:rPr>
        <w:t xml:space="preserve">1- </w:t>
      </w:r>
      <w:r w:rsidR="0074093E" w:rsidRPr="0074093E">
        <w:rPr>
          <w:i/>
          <w:color w:val="0000FF"/>
          <w:lang w:val="pt-PT"/>
        </w:rPr>
        <w:t xml:space="preserve">Aprovação do plano de gerenciamento do </w:t>
      </w:r>
      <w:r w:rsidR="0074093E" w:rsidRPr="0074093E">
        <w:rPr>
          <w:i/>
          <w:color w:val="0000FF"/>
          <w:lang w:val="pt-PT"/>
        </w:rPr>
        <w:t>projecto</w:t>
      </w:r>
      <w:r w:rsidR="0074093E" w:rsidRPr="0074093E">
        <w:rPr>
          <w:i/>
          <w:color w:val="0000FF"/>
          <w:lang w:val="pt-PT"/>
        </w:rPr>
        <w:t xml:space="preserve">; </w:t>
      </w:r>
    </w:p>
    <w:p w:rsidR="0074093E" w:rsidRPr="0074093E" w:rsidRDefault="0074093E" w:rsidP="0074093E">
      <w:pPr>
        <w:autoSpaceDE w:val="0"/>
        <w:autoSpaceDN w:val="0"/>
        <w:adjustRightInd w:val="0"/>
        <w:spacing w:before="0" w:after="0"/>
        <w:jc w:val="left"/>
        <w:rPr>
          <w:i/>
          <w:color w:val="0000FF"/>
          <w:lang w:val="pt-PT"/>
        </w:rPr>
      </w:pPr>
      <w:r w:rsidRPr="0074093E">
        <w:rPr>
          <w:i/>
          <w:color w:val="0000FF"/>
          <w:lang w:val="pt-PT"/>
        </w:rPr>
        <w:t xml:space="preserve">2- Instalação de um servidor para poder alojar o produto; </w:t>
      </w:r>
    </w:p>
    <w:p w:rsidR="0074093E" w:rsidRPr="0074093E" w:rsidRDefault="0074093E" w:rsidP="0074093E">
      <w:pPr>
        <w:autoSpaceDE w:val="0"/>
        <w:autoSpaceDN w:val="0"/>
        <w:adjustRightInd w:val="0"/>
        <w:spacing w:before="0" w:after="0"/>
        <w:jc w:val="left"/>
        <w:rPr>
          <w:i/>
          <w:color w:val="0000FF"/>
          <w:lang w:val="pt-PT"/>
        </w:rPr>
      </w:pPr>
      <w:r w:rsidRPr="0074093E">
        <w:rPr>
          <w:i/>
          <w:color w:val="0000FF"/>
          <w:lang w:val="pt-PT"/>
        </w:rPr>
        <w:t xml:space="preserve">3- Os usuários devem estar familiarizados com </w:t>
      </w:r>
      <w:r>
        <w:rPr>
          <w:i/>
          <w:color w:val="0000FF"/>
          <w:lang w:val="pt-PT"/>
        </w:rPr>
        <w:t>uso de internet</w:t>
      </w:r>
      <w:r w:rsidRPr="0074093E">
        <w:rPr>
          <w:i/>
          <w:color w:val="0000FF"/>
          <w:lang w:val="pt-PT"/>
        </w:rPr>
        <w:t xml:space="preserve">; </w:t>
      </w:r>
    </w:p>
    <w:p w:rsidR="00B90B11" w:rsidRPr="0069751B" w:rsidRDefault="0074093E" w:rsidP="0074093E">
      <w:pPr>
        <w:autoSpaceDE w:val="0"/>
        <w:autoSpaceDN w:val="0"/>
        <w:adjustRightInd w:val="0"/>
        <w:spacing w:before="0" w:after="0"/>
        <w:jc w:val="left"/>
        <w:rPr>
          <w:i/>
          <w:color w:val="0000FF"/>
          <w:lang w:val="pt-PT"/>
        </w:rPr>
      </w:pPr>
      <w:r w:rsidRPr="0074093E">
        <w:rPr>
          <w:i/>
          <w:color w:val="0000FF"/>
          <w:lang w:val="pt-PT"/>
        </w:rPr>
        <w:t>4-</w:t>
      </w:r>
    </w:p>
    <w:sectPr w:rsidR="00B90B11" w:rsidRPr="0069751B" w:rsidSect="0035596B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908" w:rsidRDefault="00FA3908">
      <w:r>
        <w:separator/>
      </w:r>
    </w:p>
  </w:endnote>
  <w:endnote w:type="continuationSeparator" w:id="0">
    <w:p w:rsidR="00FA3908" w:rsidRDefault="00FA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013A3D">
      <w:trPr>
        <w:cantSplit/>
        <w:trHeight w:val="367"/>
      </w:trPr>
      <w:tc>
        <w:tcPr>
          <w:tcW w:w="3794" w:type="dxa"/>
        </w:tcPr>
        <w:p w:rsidR="00013A3D" w:rsidRDefault="00013A3D" w:rsidP="0070662B">
          <w:pPr>
            <w:pStyle w:val="Rodap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:rsidR="00013A3D" w:rsidRDefault="00013A3D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013A3D" w:rsidRDefault="00013A3D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A2509D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 w:rsidR="00A2509D">
            <w:rPr>
              <w:rStyle w:val="Nmerodepgina"/>
              <w:sz w:val="18"/>
            </w:rPr>
            <w:fldChar w:fldCharType="separate"/>
          </w:r>
          <w:r w:rsidR="002050B0">
            <w:rPr>
              <w:rStyle w:val="Nmerodepgina"/>
              <w:noProof/>
              <w:sz w:val="18"/>
            </w:rPr>
            <w:t>6</w:t>
          </w:r>
          <w:r w:rsidR="00A2509D"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 w:rsidR="00A2509D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A2509D">
            <w:rPr>
              <w:rStyle w:val="Nmerodepgina"/>
              <w:sz w:val="18"/>
            </w:rPr>
            <w:fldChar w:fldCharType="separate"/>
          </w:r>
          <w:r w:rsidR="002050B0">
            <w:rPr>
              <w:rStyle w:val="Nmerodepgina"/>
              <w:noProof/>
              <w:sz w:val="18"/>
            </w:rPr>
            <w:t>6</w:t>
          </w:r>
          <w:r w:rsidR="00A2509D"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:rsidR="00013A3D" w:rsidRDefault="00013A3D">
          <w:pPr>
            <w:pStyle w:val="Rodap"/>
            <w:jc w:val="right"/>
            <w:rPr>
              <w:sz w:val="18"/>
            </w:rPr>
          </w:pPr>
        </w:p>
      </w:tc>
    </w:tr>
  </w:tbl>
  <w:p w:rsidR="00013A3D" w:rsidRDefault="00013A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908" w:rsidRDefault="00FA3908">
      <w:r>
        <w:separator/>
      </w:r>
    </w:p>
  </w:footnote>
  <w:footnote w:type="continuationSeparator" w:id="0">
    <w:p w:rsidR="00FA3908" w:rsidRDefault="00FA3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3D" w:rsidRDefault="00013A3D" w:rsidP="0070662B">
    <w:pPr>
      <w:spacing w:before="0" w:after="0"/>
      <w:jc w:val="center"/>
    </w:pPr>
  </w:p>
  <w:p w:rsidR="00013A3D" w:rsidRDefault="00013A3D">
    <w:pPr>
      <w:pStyle w:val="Cabealho"/>
      <w:spacing w:before="0" w:after="0"/>
    </w:pPr>
  </w:p>
  <w:p w:rsidR="00013A3D" w:rsidRDefault="00013A3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3D" w:rsidRDefault="00013A3D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3D" w:rsidRDefault="00013A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6B88BF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B8D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48A9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66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45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98F9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74D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A075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86BE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D369AB"/>
    <w:multiLevelType w:val="hybridMultilevel"/>
    <w:tmpl w:val="2ED867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9727F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7B8121A"/>
    <w:multiLevelType w:val="multilevel"/>
    <w:tmpl w:val="D4B0F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DAF7DF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8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0">
    <w:nsid w:val="3C16580A"/>
    <w:multiLevelType w:val="hybridMultilevel"/>
    <w:tmpl w:val="74E03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37729D"/>
    <w:multiLevelType w:val="hybridMultilevel"/>
    <w:tmpl w:val="83443A58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06373D"/>
    <w:multiLevelType w:val="hybridMultilevel"/>
    <w:tmpl w:val="D876D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E594E"/>
    <w:multiLevelType w:val="hybridMultilevel"/>
    <w:tmpl w:val="97F066A4"/>
    <w:lvl w:ilvl="0" w:tplc="1550D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87B52AB"/>
    <w:multiLevelType w:val="hybridMultilevel"/>
    <w:tmpl w:val="5B683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43B18F2"/>
    <w:multiLevelType w:val="hybridMultilevel"/>
    <w:tmpl w:val="784EEE5C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52C301D"/>
    <w:multiLevelType w:val="hybridMultilevel"/>
    <w:tmpl w:val="282477BA"/>
    <w:lvl w:ilvl="0" w:tplc="C7245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A427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FA79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36A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E4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D68B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9E1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809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FAE9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A3481B"/>
    <w:multiLevelType w:val="hybridMultilevel"/>
    <w:tmpl w:val="06FE9328"/>
    <w:lvl w:ilvl="0" w:tplc="909883D4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EBB0648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3B8E8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B86B9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ADCCE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9EE816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A050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E85C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86A39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EC60A68"/>
    <w:multiLevelType w:val="hybridMultilevel"/>
    <w:tmpl w:val="383CE87A"/>
    <w:lvl w:ilvl="0" w:tplc="389E8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D066F9"/>
    <w:multiLevelType w:val="hybridMultilevel"/>
    <w:tmpl w:val="41B6407A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C2B72A2"/>
    <w:multiLevelType w:val="hybridMultilevel"/>
    <w:tmpl w:val="1AE06B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8B7112"/>
    <w:multiLevelType w:val="hybridMultilevel"/>
    <w:tmpl w:val="0322A9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17680D"/>
    <w:multiLevelType w:val="hybridMultilevel"/>
    <w:tmpl w:val="FDD448E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BDF5DE2"/>
    <w:multiLevelType w:val="hybridMultilevel"/>
    <w:tmpl w:val="C13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6909E8"/>
    <w:multiLevelType w:val="multilevel"/>
    <w:tmpl w:val="70C46DE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11"/>
  </w:num>
  <w:num w:numId="4">
    <w:abstractNumId w:val="9"/>
  </w:num>
  <w:num w:numId="5">
    <w:abstractNumId w:val="36"/>
  </w:num>
  <w:num w:numId="6">
    <w:abstractNumId w:val="1"/>
  </w:num>
  <w:num w:numId="7">
    <w:abstractNumId w:val="25"/>
  </w:num>
  <w:num w:numId="8">
    <w:abstractNumId w:val="5"/>
  </w:num>
  <w:num w:numId="9">
    <w:abstractNumId w:val="41"/>
  </w:num>
  <w:num w:numId="10">
    <w:abstractNumId w:val="15"/>
  </w:num>
  <w:num w:numId="11">
    <w:abstractNumId w:val="30"/>
  </w:num>
  <w:num w:numId="12">
    <w:abstractNumId w:val="37"/>
  </w:num>
  <w:num w:numId="13">
    <w:abstractNumId w:val="0"/>
  </w:num>
  <w:num w:numId="14">
    <w:abstractNumId w:val="14"/>
  </w:num>
  <w:num w:numId="15">
    <w:abstractNumId w:val="28"/>
  </w:num>
  <w:num w:numId="16">
    <w:abstractNumId w:val="3"/>
  </w:num>
  <w:num w:numId="17">
    <w:abstractNumId w:val="2"/>
  </w:num>
  <w:num w:numId="18">
    <w:abstractNumId w:val="4"/>
  </w:num>
  <w:num w:numId="19">
    <w:abstractNumId w:val="16"/>
  </w:num>
  <w:num w:numId="20">
    <w:abstractNumId w:val="19"/>
  </w:num>
  <w:num w:numId="21">
    <w:abstractNumId w:val="18"/>
  </w:num>
  <w:num w:numId="22">
    <w:abstractNumId w:val="19"/>
  </w:num>
  <w:num w:numId="23">
    <w:abstractNumId w:val="19"/>
  </w:num>
  <w:num w:numId="24">
    <w:abstractNumId w:val="12"/>
  </w:num>
  <w:num w:numId="25">
    <w:abstractNumId w:val="35"/>
  </w:num>
  <w:num w:numId="26">
    <w:abstractNumId w:val="31"/>
  </w:num>
  <w:num w:numId="27">
    <w:abstractNumId w:val="22"/>
  </w:num>
  <w:num w:numId="28">
    <w:abstractNumId w:val="6"/>
  </w:num>
  <w:num w:numId="29">
    <w:abstractNumId w:val="43"/>
  </w:num>
  <w:num w:numId="30">
    <w:abstractNumId w:val="32"/>
  </w:num>
  <w:num w:numId="31">
    <w:abstractNumId w:val="43"/>
  </w:num>
  <w:num w:numId="32">
    <w:abstractNumId w:val="10"/>
  </w:num>
  <w:num w:numId="33">
    <w:abstractNumId w:val="13"/>
  </w:num>
  <w:num w:numId="34">
    <w:abstractNumId w:val="8"/>
  </w:num>
  <w:num w:numId="35">
    <w:abstractNumId w:val="29"/>
  </w:num>
  <w:num w:numId="36">
    <w:abstractNumId w:val="40"/>
  </w:num>
  <w:num w:numId="37">
    <w:abstractNumId w:val="21"/>
  </w:num>
  <w:num w:numId="38">
    <w:abstractNumId w:val="34"/>
  </w:num>
  <w:num w:numId="39">
    <w:abstractNumId w:val="38"/>
  </w:num>
  <w:num w:numId="40">
    <w:abstractNumId w:val="7"/>
  </w:num>
  <w:num w:numId="41">
    <w:abstractNumId w:val="39"/>
  </w:num>
  <w:num w:numId="42">
    <w:abstractNumId w:val="26"/>
  </w:num>
  <w:num w:numId="43">
    <w:abstractNumId w:val="43"/>
  </w:num>
  <w:num w:numId="44">
    <w:abstractNumId w:val="43"/>
  </w:num>
  <w:num w:numId="45">
    <w:abstractNumId w:val="42"/>
  </w:num>
  <w:num w:numId="46">
    <w:abstractNumId w:val="20"/>
  </w:num>
  <w:num w:numId="4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</w:num>
  <w:num w:numId="49">
    <w:abstractNumId w:val="33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6B"/>
    <w:rsid w:val="00013A3D"/>
    <w:rsid w:val="00033278"/>
    <w:rsid w:val="00065D40"/>
    <w:rsid w:val="000720C6"/>
    <w:rsid w:val="000C1C88"/>
    <w:rsid w:val="000D001D"/>
    <w:rsid w:val="000E2F98"/>
    <w:rsid w:val="000E5CD2"/>
    <w:rsid w:val="000E741F"/>
    <w:rsid w:val="00141BDF"/>
    <w:rsid w:val="00152930"/>
    <w:rsid w:val="001D4559"/>
    <w:rsid w:val="001D7680"/>
    <w:rsid w:val="002050B0"/>
    <w:rsid w:val="0026096A"/>
    <w:rsid w:val="002738E8"/>
    <w:rsid w:val="003372A3"/>
    <w:rsid w:val="00342234"/>
    <w:rsid w:val="0035596B"/>
    <w:rsid w:val="00361C31"/>
    <w:rsid w:val="00363E78"/>
    <w:rsid w:val="00385724"/>
    <w:rsid w:val="003A546A"/>
    <w:rsid w:val="003B4086"/>
    <w:rsid w:val="003C55E1"/>
    <w:rsid w:val="003E52E5"/>
    <w:rsid w:val="0040378B"/>
    <w:rsid w:val="00424C1A"/>
    <w:rsid w:val="00440733"/>
    <w:rsid w:val="00443D6B"/>
    <w:rsid w:val="004B101D"/>
    <w:rsid w:val="004E2366"/>
    <w:rsid w:val="00514765"/>
    <w:rsid w:val="005270A1"/>
    <w:rsid w:val="00550B01"/>
    <w:rsid w:val="0056665E"/>
    <w:rsid w:val="00573EA8"/>
    <w:rsid w:val="005A3A00"/>
    <w:rsid w:val="005E03E1"/>
    <w:rsid w:val="00632F09"/>
    <w:rsid w:val="00636DED"/>
    <w:rsid w:val="00642189"/>
    <w:rsid w:val="0065409E"/>
    <w:rsid w:val="0066607B"/>
    <w:rsid w:val="006914CF"/>
    <w:rsid w:val="006943C6"/>
    <w:rsid w:val="0069751B"/>
    <w:rsid w:val="0070662B"/>
    <w:rsid w:val="00720D47"/>
    <w:rsid w:val="0074093E"/>
    <w:rsid w:val="007D028E"/>
    <w:rsid w:val="007D7C9B"/>
    <w:rsid w:val="00852E67"/>
    <w:rsid w:val="00861BC0"/>
    <w:rsid w:val="008D460A"/>
    <w:rsid w:val="008E0B71"/>
    <w:rsid w:val="008F36F4"/>
    <w:rsid w:val="00902CDD"/>
    <w:rsid w:val="0090772B"/>
    <w:rsid w:val="00943572"/>
    <w:rsid w:val="009B6886"/>
    <w:rsid w:val="009B70DB"/>
    <w:rsid w:val="009C0655"/>
    <w:rsid w:val="009C79A8"/>
    <w:rsid w:val="009D0413"/>
    <w:rsid w:val="00A2509D"/>
    <w:rsid w:val="00A36295"/>
    <w:rsid w:val="00A40D86"/>
    <w:rsid w:val="00A63157"/>
    <w:rsid w:val="00A647EE"/>
    <w:rsid w:val="00A77AEC"/>
    <w:rsid w:val="00B57B56"/>
    <w:rsid w:val="00B90B11"/>
    <w:rsid w:val="00B95893"/>
    <w:rsid w:val="00C52CCE"/>
    <w:rsid w:val="00C56C7F"/>
    <w:rsid w:val="00C77AD5"/>
    <w:rsid w:val="00C823F9"/>
    <w:rsid w:val="00CC4A76"/>
    <w:rsid w:val="00D52B26"/>
    <w:rsid w:val="00DA1091"/>
    <w:rsid w:val="00DA55E4"/>
    <w:rsid w:val="00DC5BD8"/>
    <w:rsid w:val="00DE210E"/>
    <w:rsid w:val="00E36F70"/>
    <w:rsid w:val="00E75FC2"/>
    <w:rsid w:val="00E836F5"/>
    <w:rsid w:val="00ED61E8"/>
    <w:rsid w:val="00EF1E21"/>
    <w:rsid w:val="00F20AF4"/>
    <w:rsid w:val="00F60E71"/>
    <w:rsid w:val="00F86CBC"/>
    <w:rsid w:val="00FA11DB"/>
    <w:rsid w:val="00FA388F"/>
    <w:rsid w:val="00FA3908"/>
    <w:rsid w:val="00FB59BA"/>
    <w:rsid w:val="00FC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qFormat/>
    <w:rsid w:val="0035596B"/>
    <w:pPr>
      <w:keepNext/>
      <w:numPr>
        <w:numId w:val="2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35596B"/>
    <w:pPr>
      <w:keepNext/>
      <w:numPr>
        <w:ilvl w:val="1"/>
        <w:numId w:val="29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35596B"/>
    <w:pPr>
      <w:keepNext/>
      <w:numPr>
        <w:ilvl w:val="2"/>
        <w:numId w:val="29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35596B"/>
    <w:pPr>
      <w:keepNext/>
      <w:numPr>
        <w:ilvl w:val="3"/>
        <w:numId w:val="29"/>
      </w:numPr>
      <w:spacing w:before="24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35596B"/>
    <w:pPr>
      <w:numPr>
        <w:ilvl w:val="4"/>
        <w:numId w:val="2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35596B"/>
    <w:pPr>
      <w:numPr>
        <w:ilvl w:val="5"/>
        <w:numId w:val="29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35596B"/>
    <w:pPr>
      <w:numPr>
        <w:ilvl w:val="6"/>
        <w:numId w:val="29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35596B"/>
    <w:pPr>
      <w:numPr>
        <w:ilvl w:val="7"/>
        <w:numId w:val="29"/>
      </w:numPr>
      <w:spacing w:before="240"/>
      <w:outlineLvl w:val="7"/>
    </w:pPr>
    <w:rPr>
      <w:rFonts w:ascii="Arial" w:hAnsi="Arial"/>
    </w:rPr>
  </w:style>
  <w:style w:type="paragraph" w:styleId="Ttulo9">
    <w:name w:val="heading 9"/>
    <w:basedOn w:val="Normal"/>
    <w:next w:val="Normal"/>
    <w:qFormat/>
    <w:rsid w:val="0035596B"/>
    <w:pPr>
      <w:numPr>
        <w:ilvl w:val="8"/>
        <w:numId w:val="29"/>
      </w:numPr>
      <w:spacing w:before="240"/>
      <w:outlineLvl w:val="8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Numerada">
    <w:name w:val="List Number"/>
    <w:basedOn w:val="Normal"/>
    <w:semiHidden/>
    <w:rsid w:val="0035596B"/>
    <w:pPr>
      <w:numPr>
        <w:numId w:val="6"/>
      </w:numPr>
    </w:pPr>
  </w:style>
  <w:style w:type="paragraph" w:styleId="Commarcadores">
    <w:name w:val="List Bullet"/>
    <w:basedOn w:val="Normal"/>
    <w:autoRedefine/>
    <w:semiHidden/>
    <w:rsid w:val="0035596B"/>
    <w:pPr>
      <w:numPr>
        <w:numId w:val="17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35596B"/>
    <w:pPr>
      <w:spacing w:before="0" w:after="0"/>
      <w:ind w:left="48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rsid w:val="0035596B"/>
    <w:pPr>
      <w:numPr>
        <w:numId w:val="27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Fontepargpadr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rsid w:val="0035596B"/>
    <w:pPr>
      <w:numPr>
        <w:ilvl w:val="0"/>
        <w:numId w:val="22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Recu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54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77AEC"/>
    <w:pPr>
      <w:ind w:left="720"/>
      <w:contextualSpacing/>
    </w:pPr>
  </w:style>
  <w:style w:type="paragraph" w:customStyle="1" w:styleId="Default">
    <w:name w:val="Default"/>
    <w:rsid w:val="000D00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75</TotalTime>
  <Pages>6</Pages>
  <Words>781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5223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Arnaldo Isac Manguene</cp:lastModifiedBy>
  <cp:revision>10</cp:revision>
  <cp:lastPrinted>2005-11-07T16:11:00Z</cp:lastPrinted>
  <dcterms:created xsi:type="dcterms:W3CDTF">2017-03-06T18:11:00Z</dcterms:created>
  <dcterms:modified xsi:type="dcterms:W3CDTF">2019-09-04T13:29:00Z</dcterms:modified>
</cp:coreProperties>
</file>